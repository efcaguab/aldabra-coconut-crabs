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DD2E87" w14:textId="77777777" w:rsidR="00A23C02" w:rsidRPr="0082112A" w:rsidRDefault="00A23C02" w:rsidP="0082112A">
      <w:pPr>
        <w:spacing w:after="0" w:line="480" w:lineRule="auto"/>
        <w:rPr>
          <w:szCs w:val="24"/>
        </w:rPr>
      </w:pPr>
      <w:r w:rsidRPr="0082112A">
        <w:rPr>
          <w:szCs w:val="24"/>
        </w:rPr>
        <w:t xml:space="preserve">Running head: </w:t>
      </w:r>
      <w:r w:rsidRPr="003A6214">
        <w:rPr>
          <w:szCs w:val="24"/>
        </w:rPr>
        <w:t>Appoo et al.</w:t>
      </w:r>
      <w:r w:rsidRPr="003A6214">
        <w:rPr>
          <w:b/>
          <w:szCs w:val="24"/>
        </w:rPr>
        <w:t xml:space="preserve"> </w:t>
      </w:r>
      <w:r w:rsidRPr="003A6214">
        <w:rPr>
          <w:szCs w:val="24"/>
        </w:rPr>
        <w:t>Coconut</w:t>
      </w:r>
      <w:r w:rsidRPr="0082112A">
        <w:rPr>
          <w:szCs w:val="24"/>
        </w:rPr>
        <w:t xml:space="preserve"> crab population </w:t>
      </w:r>
      <w:r>
        <w:rPr>
          <w:szCs w:val="24"/>
        </w:rPr>
        <w:t xml:space="preserve">dynamics </w:t>
      </w:r>
      <w:r w:rsidRPr="0082112A">
        <w:rPr>
          <w:szCs w:val="24"/>
        </w:rPr>
        <w:t>on Aldabra</w:t>
      </w:r>
    </w:p>
    <w:p w14:paraId="5D4ED871" w14:textId="77777777" w:rsidR="00A23C02" w:rsidRPr="0082112A" w:rsidRDefault="00A23C02" w:rsidP="0082112A">
      <w:pPr>
        <w:spacing w:after="0" w:line="480" w:lineRule="auto"/>
        <w:rPr>
          <w:b/>
          <w:szCs w:val="24"/>
        </w:rPr>
      </w:pPr>
    </w:p>
    <w:p w14:paraId="34D25A5E" w14:textId="77777777" w:rsidR="00A23C02" w:rsidRPr="0082112A" w:rsidRDefault="00A23C02" w:rsidP="0082112A">
      <w:pPr>
        <w:spacing w:after="0" w:line="480" w:lineRule="auto"/>
        <w:jc w:val="center"/>
        <w:rPr>
          <w:b/>
          <w:szCs w:val="24"/>
        </w:rPr>
      </w:pPr>
      <w:r w:rsidRPr="0082112A">
        <w:rPr>
          <w:b/>
          <w:szCs w:val="24"/>
        </w:rPr>
        <w:t xml:space="preserve">Population demographics and dynamics of </w:t>
      </w:r>
      <w:r>
        <w:rPr>
          <w:b/>
          <w:szCs w:val="24"/>
        </w:rPr>
        <w:t xml:space="preserve">the </w:t>
      </w:r>
      <w:r w:rsidRPr="0082112A">
        <w:rPr>
          <w:b/>
          <w:szCs w:val="24"/>
        </w:rPr>
        <w:t xml:space="preserve">coconut crab, </w:t>
      </w:r>
      <w:r w:rsidRPr="0082112A">
        <w:rPr>
          <w:b/>
          <w:i/>
          <w:szCs w:val="24"/>
        </w:rPr>
        <w:t xml:space="preserve">Birgus latro, </w:t>
      </w:r>
      <w:r w:rsidRPr="0082112A">
        <w:rPr>
          <w:b/>
          <w:szCs w:val="24"/>
        </w:rPr>
        <w:t>on Aldabra Atoll, Seychelles</w:t>
      </w:r>
    </w:p>
    <w:p w14:paraId="04E19088" w14:textId="77777777" w:rsidR="00A23C02" w:rsidRPr="0082112A" w:rsidRDefault="003D6952" w:rsidP="003D6952">
      <w:pPr>
        <w:tabs>
          <w:tab w:val="left" w:pos="3416"/>
        </w:tabs>
        <w:spacing w:after="0" w:line="480" w:lineRule="auto"/>
        <w:rPr>
          <w:b/>
          <w:szCs w:val="24"/>
        </w:rPr>
      </w:pPr>
      <w:r>
        <w:rPr>
          <w:b/>
          <w:szCs w:val="24"/>
        </w:rPr>
        <w:tab/>
      </w:r>
    </w:p>
    <w:p w14:paraId="5C7276B7" w14:textId="77777777" w:rsidR="00A23C02" w:rsidRPr="0082112A" w:rsidRDefault="00A23C02" w:rsidP="0082112A">
      <w:pPr>
        <w:spacing w:after="0" w:line="480" w:lineRule="auto"/>
        <w:jc w:val="center"/>
        <w:rPr>
          <w:i/>
          <w:szCs w:val="24"/>
        </w:rPr>
      </w:pPr>
      <w:r w:rsidRPr="0082112A">
        <w:rPr>
          <w:rStyle w:val="CommentReference"/>
          <w:sz w:val="24"/>
          <w:szCs w:val="24"/>
        </w:rPr>
        <w:commentReference w:id="0"/>
      </w:r>
      <w:r w:rsidR="002637EC">
        <w:rPr>
          <w:rStyle w:val="CommentReference"/>
        </w:rPr>
        <w:commentReference w:id="1"/>
      </w:r>
      <w:r w:rsidRPr="0082112A">
        <w:rPr>
          <w:szCs w:val="24"/>
        </w:rPr>
        <w:t>Jennifer Appoo</w:t>
      </w:r>
      <w:r w:rsidRPr="0082112A">
        <w:rPr>
          <w:szCs w:val="24"/>
          <w:vertAlign w:val="superscript"/>
        </w:rPr>
        <w:t>1</w:t>
      </w:r>
      <w:commentRangeStart w:id="2"/>
      <w:commentRangeStart w:id="3"/>
      <w:r w:rsidRPr="0082112A">
        <w:rPr>
          <w:rStyle w:val="FootnoteReference"/>
          <w:szCs w:val="24"/>
        </w:rPr>
        <w:footnoteReference w:id="1"/>
      </w:r>
      <w:commentRangeEnd w:id="2"/>
      <w:r w:rsidR="00A23D2A">
        <w:rPr>
          <w:rStyle w:val="CommentReference"/>
        </w:rPr>
        <w:commentReference w:id="2"/>
      </w:r>
      <w:commentRangeEnd w:id="3"/>
      <w:r w:rsidR="002637EC">
        <w:rPr>
          <w:rStyle w:val="CommentReference"/>
        </w:rPr>
        <w:commentReference w:id="3"/>
      </w:r>
      <w:r w:rsidRPr="0082112A">
        <w:rPr>
          <w:szCs w:val="24"/>
        </w:rPr>
        <w:t>, E. Fernando Cagua</w:t>
      </w:r>
      <w:r w:rsidRPr="0082112A">
        <w:rPr>
          <w:szCs w:val="24"/>
          <w:vertAlign w:val="superscript"/>
        </w:rPr>
        <w:t>2</w:t>
      </w:r>
      <w:r w:rsidRPr="0082112A">
        <w:rPr>
          <w:rStyle w:val="FootnoteReference"/>
          <w:szCs w:val="24"/>
        </w:rPr>
        <w:t>*</w:t>
      </w:r>
      <w:r w:rsidRPr="0082112A">
        <w:rPr>
          <w:szCs w:val="24"/>
        </w:rPr>
        <w:t>, Janske van de Crommenacker</w:t>
      </w:r>
      <w:r>
        <w:rPr>
          <w:szCs w:val="24"/>
          <w:vertAlign w:val="superscript"/>
        </w:rPr>
        <w:t>1</w:t>
      </w:r>
    </w:p>
    <w:p w14:paraId="2E4124FF" w14:textId="77777777" w:rsidR="00A23C02" w:rsidRPr="0082112A" w:rsidRDefault="00A23C02" w:rsidP="0082112A">
      <w:pPr>
        <w:tabs>
          <w:tab w:val="left" w:pos="4002"/>
        </w:tabs>
        <w:spacing w:after="0" w:line="480" w:lineRule="auto"/>
        <w:rPr>
          <w:szCs w:val="24"/>
        </w:rPr>
      </w:pPr>
      <w:r w:rsidRPr="0082112A">
        <w:rPr>
          <w:szCs w:val="24"/>
        </w:rPr>
        <w:tab/>
      </w:r>
    </w:p>
    <w:p w14:paraId="14350E4D" w14:textId="77777777" w:rsidR="00A23C02" w:rsidRPr="0082112A" w:rsidRDefault="00A23C02" w:rsidP="0082112A">
      <w:pPr>
        <w:spacing w:after="0" w:line="480" w:lineRule="auto"/>
        <w:jc w:val="center"/>
        <w:rPr>
          <w:i/>
          <w:szCs w:val="24"/>
        </w:rPr>
      </w:pPr>
      <w:r w:rsidRPr="0082112A">
        <w:rPr>
          <w:i/>
          <w:szCs w:val="24"/>
          <w:vertAlign w:val="superscript"/>
        </w:rPr>
        <w:t>1</w:t>
      </w:r>
      <w:r w:rsidRPr="0082112A">
        <w:rPr>
          <w:i/>
          <w:szCs w:val="24"/>
        </w:rPr>
        <w:t>Seychelles Islands Foundation, Victoria, Mahé, Seychelles;</w:t>
      </w:r>
    </w:p>
    <w:p w14:paraId="52725446" w14:textId="77777777" w:rsidR="00A23C02" w:rsidRPr="0082112A" w:rsidRDefault="00A23C02" w:rsidP="0082112A">
      <w:pPr>
        <w:spacing w:after="0" w:line="480" w:lineRule="auto"/>
        <w:jc w:val="center"/>
        <w:rPr>
          <w:i/>
          <w:szCs w:val="24"/>
        </w:rPr>
      </w:pPr>
      <w:r w:rsidRPr="0082112A">
        <w:rPr>
          <w:i/>
          <w:szCs w:val="24"/>
          <w:vertAlign w:val="superscript"/>
        </w:rPr>
        <w:t>2</w:t>
      </w:r>
      <w:r w:rsidRPr="0082112A">
        <w:rPr>
          <w:i/>
          <w:szCs w:val="24"/>
        </w:rPr>
        <w:t>Center for Integrative Ecology, School of Biological Sciences, University of Canterbury, Christchurch</w:t>
      </w:r>
      <w:r>
        <w:rPr>
          <w:i/>
          <w:szCs w:val="24"/>
        </w:rPr>
        <w:t xml:space="preserve"> 8041</w:t>
      </w:r>
      <w:r w:rsidRPr="0082112A">
        <w:rPr>
          <w:i/>
          <w:szCs w:val="24"/>
        </w:rPr>
        <w:t>, New Zealand</w:t>
      </w:r>
      <w:r>
        <w:rPr>
          <w:i/>
          <w:szCs w:val="24"/>
        </w:rPr>
        <w:t>;</w:t>
      </w:r>
    </w:p>
    <w:p w14:paraId="0717D308" w14:textId="77777777" w:rsidR="00A23C02" w:rsidRPr="0082112A" w:rsidRDefault="00A23C02" w:rsidP="0082112A">
      <w:pPr>
        <w:autoSpaceDE w:val="0"/>
        <w:autoSpaceDN w:val="0"/>
        <w:adjustRightInd w:val="0"/>
        <w:spacing w:after="0" w:line="480" w:lineRule="auto"/>
        <w:jc w:val="both"/>
        <w:rPr>
          <w:b/>
          <w:szCs w:val="24"/>
          <w:shd w:val="clear" w:color="auto" w:fill="FFFFFF"/>
        </w:rPr>
      </w:pPr>
    </w:p>
    <w:p w14:paraId="380785F7" w14:textId="77777777" w:rsidR="00A23C02" w:rsidRPr="0082112A" w:rsidRDefault="00A23C02" w:rsidP="0082112A">
      <w:pPr>
        <w:autoSpaceDE w:val="0"/>
        <w:autoSpaceDN w:val="0"/>
        <w:adjustRightInd w:val="0"/>
        <w:spacing w:after="0" w:line="480" w:lineRule="auto"/>
        <w:jc w:val="center"/>
        <w:rPr>
          <w:szCs w:val="24"/>
          <w:shd w:val="clear" w:color="auto" w:fill="FFFFFF"/>
        </w:rPr>
      </w:pPr>
      <w:commentRangeStart w:id="4"/>
      <w:r w:rsidRPr="0059226E">
        <w:rPr>
          <w:szCs w:val="24"/>
          <w:highlight w:val="yellow"/>
          <w:shd w:val="clear" w:color="auto" w:fill="FFFFFF"/>
          <w:rPrChange w:id="5" w:author="NB" w:date="2018-06-18T13:32:00Z">
            <w:rPr>
              <w:szCs w:val="24"/>
              <w:shd w:val="clear" w:color="auto" w:fill="FFFFFF"/>
            </w:rPr>
          </w:rPrChange>
        </w:rPr>
        <w:t>ABSTRACT</w:t>
      </w:r>
      <w:commentRangeEnd w:id="4"/>
      <w:r w:rsidR="0059226E">
        <w:rPr>
          <w:rStyle w:val="CommentReference"/>
        </w:rPr>
        <w:commentReference w:id="4"/>
      </w:r>
    </w:p>
    <w:p w14:paraId="13AB2714" w14:textId="2BFCFDE1" w:rsidR="00A23C02" w:rsidRPr="0082112A" w:rsidRDefault="00A23C02" w:rsidP="0082112A">
      <w:pPr>
        <w:autoSpaceDE w:val="0"/>
        <w:autoSpaceDN w:val="0"/>
        <w:adjustRightInd w:val="0"/>
        <w:spacing w:after="0" w:line="480" w:lineRule="auto"/>
        <w:rPr>
          <w:rStyle w:val="A0"/>
          <w:iCs/>
          <w:color w:val="auto"/>
          <w:sz w:val="24"/>
          <w:szCs w:val="24"/>
        </w:rPr>
      </w:pPr>
      <w:commentRangeStart w:id="6"/>
      <w:r w:rsidRPr="00D07E2A">
        <w:rPr>
          <w:szCs w:val="24"/>
          <w:highlight w:val="yellow"/>
        </w:rPr>
        <w:t>Island species are highly vulnerable to disturbances linked to human interference, such as habitat loss.</w:t>
      </w:r>
      <w:r w:rsidRPr="0082112A">
        <w:rPr>
          <w:szCs w:val="24"/>
        </w:rPr>
        <w:t xml:space="preserve"> Increased knowledge about the remaining healthy populations is important for their conservation. </w:t>
      </w:r>
      <w:commentRangeEnd w:id="6"/>
      <w:r w:rsidR="00D07E2A">
        <w:rPr>
          <w:rStyle w:val="CommentReference"/>
        </w:rPr>
        <w:commentReference w:id="6"/>
      </w:r>
      <w:r w:rsidRPr="0082112A">
        <w:rPr>
          <w:szCs w:val="24"/>
          <w:shd w:val="clear" w:color="auto" w:fill="FFFFFF"/>
        </w:rPr>
        <w:t xml:space="preserve">One such species </w:t>
      </w:r>
      <w:r w:rsidRPr="0082112A">
        <w:rPr>
          <w:szCs w:val="24"/>
        </w:rPr>
        <w:t xml:space="preserve">is the coconut crab, </w:t>
      </w:r>
      <w:r w:rsidRPr="0082112A">
        <w:rPr>
          <w:i/>
          <w:szCs w:val="24"/>
          <w:shd w:val="clear" w:color="auto" w:fill="FFFFFF"/>
        </w:rPr>
        <w:t>Birgus latro,</w:t>
      </w:r>
      <w:r w:rsidRPr="0082112A">
        <w:rPr>
          <w:szCs w:val="24"/>
          <w:shd w:val="clear" w:color="auto" w:fill="FFFFFF"/>
        </w:rPr>
        <w:t xml:space="preserve"> with population declines documented across its range </w:t>
      </w:r>
      <w:r w:rsidR="00C1283C">
        <w:rPr>
          <w:szCs w:val="24"/>
          <w:shd w:val="clear" w:color="auto" w:fill="FFFFFF"/>
        </w:rPr>
        <w:t>it is</w:t>
      </w:r>
      <w:r w:rsidR="00C1283C" w:rsidRPr="0082112A">
        <w:rPr>
          <w:szCs w:val="24"/>
          <w:shd w:val="clear" w:color="auto" w:fill="FFFFFF"/>
        </w:rPr>
        <w:t xml:space="preserve"> </w:t>
      </w:r>
      <w:r w:rsidRPr="0082112A">
        <w:rPr>
          <w:szCs w:val="24"/>
          <w:shd w:val="clear" w:color="auto" w:fill="FFFFFF"/>
        </w:rPr>
        <w:t xml:space="preserve">currently </w:t>
      </w:r>
      <w:r w:rsidRPr="0082112A">
        <w:rPr>
          <w:szCs w:val="24"/>
        </w:rPr>
        <w:t>listed as data deficient on the IUCN Red List</w:t>
      </w:r>
      <w:r w:rsidRPr="0082112A">
        <w:rPr>
          <w:szCs w:val="24"/>
          <w:shd w:val="clear" w:color="auto" w:fill="FFFFFF"/>
        </w:rPr>
        <w:t xml:space="preserve">. </w:t>
      </w:r>
      <w:r w:rsidRPr="0082112A">
        <w:rPr>
          <w:szCs w:val="24"/>
        </w:rPr>
        <w:t>Aldabra Atoll</w:t>
      </w:r>
      <w:r>
        <w:rPr>
          <w:szCs w:val="24"/>
        </w:rPr>
        <w:t xml:space="preserve"> (Seychelles)</w:t>
      </w:r>
      <w:r w:rsidRPr="0082112A">
        <w:rPr>
          <w:szCs w:val="24"/>
        </w:rPr>
        <w:t xml:space="preserve"> hosts a significant and unexploited </w:t>
      </w:r>
      <w:r w:rsidRPr="0082112A">
        <w:rPr>
          <w:i/>
          <w:szCs w:val="24"/>
        </w:rPr>
        <w:t>B. latro</w:t>
      </w:r>
      <w:r w:rsidRPr="0082112A">
        <w:rPr>
          <w:szCs w:val="24"/>
        </w:rPr>
        <w:t xml:space="preserve"> population</w:t>
      </w:r>
      <w:r w:rsidRPr="0082112A">
        <w:rPr>
          <w:rStyle w:val="A0"/>
          <w:iCs/>
          <w:color w:val="auto"/>
          <w:sz w:val="24"/>
          <w:szCs w:val="24"/>
        </w:rPr>
        <w:t xml:space="preserve">. We investigated </w:t>
      </w:r>
      <w:r w:rsidRPr="0082112A">
        <w:rPr>
          <w:szCs w:val="24"/>
          <w:shd w:val="clear" w:color="auto" w:fill="FFFFFF"/>
        </w:rPr>
        <w:t xml:space="preserve">the spatial and temporal dynamics of </w:t>
      </w:r>
      <w:r w:rsidRPr="0082112A">
        <w:rPr>
          <w:i/>
          <w:szCs w:val="24"/>
          <w:shd w:val="clear" w:color="auto" w:fill="FFFFFF"/>
        </w:rPr>
        <w:t>B. latro</w:t>
      </w:r>
      <w:r w:rsidRPr="0082112A">
        <w:rPr>
          <w:szCs w:val="24"/>
          <w:shd w:val="clear" w:color="auto" w:fill="FFFFFF"/>
        </w:rPr>
        <w:t xml:space="preserve"> on Aldabra </w:t>
      </w:r>
      <w:ins w:id="8" w:author="NB" w:date="2018-06-15T11:46:00Z">
        <w:r w:rsidR="00D07E2A">
          <w:rPr>
            <w:szCs w:val="24"/>
            <w:shd w:val="clear" w:color="auto" w:fill="FFFFFF"/>
          </w:rPr>
          <w:t>from 2007 to 2016</w:t>
        </w:r>
      </w:ins>
      <w:ins w:id="9" w:author="NB" w:date="2018-06-19T22:15:00Z">
        <w:r w:rsidR="00107C6B">
          <w:rPr>
            <w:szCs w:val="24"/>
            <w:shd w:val="clear" w:color="auto" w:fill="FFFFFF"/>
          </w:rPr>
          <w:t xml:space="preserve"> </w:t>
        </w:r>
      </w:ins>
      <w:del w:id="10" w:author="NB" w:date="2018-06-15T11:46:00Z">
        <w:r w:rsidRPr="0082112A" w:rsidDel="00D07E2A">
          <w:rPr>
            <w:szCs w:val="24"/>
            <w:shd w:val="clear" w:color="auto" w:fill="FFFFFF"/>
          </w:rPr>
          <w:delText xml:space="preserve">over a period of </w:delText>
        </w:r>
      </w:del>
      <w:ins w:id="11" w:author="NB" w:date="2018-06-15T11:46:00Z">
        <w:r w:rsidR="00D07E2A">
          <w:rPr>
            <w:szCs w:val="24"/>
            <w:shd w:val="clear" w:color="auto" w:fill="FFFFFF"/>
          </w:rPr>
          <w:t>(</w:t>
        </w:r>
      </w:ins>
      <w:r w:rsidRPr="0082112A">
        <w:rPr>
          <w:szCs w:val="24"/>
          <w:shd w:val="clear" w:color="auto" w:fill="FFFFFF"/>
        </w:rPr>
        <w:t>nine years</w:t>
      </w:r>
      <w:ins w:id="12" w:author="NB" w:date="2018-06-15T11:46:00Z">
        <w:r w:rsidR="00D07E2A">
          <w:rPr>
            <w:szCs w:val="24"/>
            <w:shd w:val="clear" w:color="auto" w:fill="FFFFFF"/>
          </w:rPr>
          <w:t>)</w:t>
        </w:r>
      </w:ins>
      <w:r w:rsidRPr="0082112A">
        <w:rPr>
          <w:szCs w:val="24"/>
          <w:shd w:val="clear" w:color="auto" w:fill="FFFFFF"/>
        </w:rPr>
        <w:t xml:space="preserve">. </w:t>
      </w:r>
      <w:r>
        <w:rPr>
          <w:szCs w:val="24"/>
          <w:shd w:val="clear" w:color="auto" w:fill="FFFFFF"/>
        </w:rPr>
        <w:t xml:space="preserve">We found a </w:t>
      </w:r>
      <w:del w:id="13" w:author="NB" w:date="2018-06-15T11:46:00Z">
        <w:r w:rsidRPr="0082112A" w:rsidDel="00D07E2A">
          <w:rPr>
            <w:i/>
            <w:szCs w:val="24"/>
            <w:shd w:val="clear" w:color="auto" w:fill="FFFFFF"/>
          </w:rPr>
          <w:delText>B. latro</w:delText>
        </w:r>
        <w:r w:rsidRPr="0082112A" w:rsidDel="00D07E2A">
          <w:rPr>
            <w:szCs w:val="24"/>
            <w:shd w:val="clear" w:color="auto" w:fill="FFFFFF"/>
          </w:rPr>
          <w:delText xml:space="preserve"> </w:delText>
        </w:r>
      </w:del>
      <w:r w:rsidRPr="0082112A">
        <w:rPr>
          <w:szCs w:val="24"/>
          <w:shd w:val="clear" w:color="auto" w:fill="FFFFFF"/>
        </w:rPr>
        <w:t xml:space="preserve">mean density </w:t>
      </w:r>
      <w:r>
        <w:rPr>
          <w:szCs w:val="24"/>
          <w:shd w:val="clear" w:color="auto" w:fill="FFFFFF"/>
        </w:rPr>
        <w:t>of</w:t>
      </w:r>
      <w:r w:rsidRPr="0082112A">
        <w:rPr>
          <w:szCs w:val="24"/>
          <w:shd w:val="clear" w:color="auto" w:fill="FFFFFF"/>
        </w:rPr>
        <w:t xml:space="preserve"> </w:t>
      </w:r>
      <w:commentRangeStart w:id="14"/>
      <w:r w:rsidRPr="0082112A">
        <w:rPr>
          <w:szCs w:val="24"/>
        </w:rPr>
        <w:t xml:space="preserve">35.4 ± 1.69 </w:t>
      </w:r>
      <w:ins w:id="15" w:author="NB" w:date="2018-06-15T11:46:00Z">
        <w:r w:rsidR="00D07E2A" w:rsidRPr="0082112A">
          <w:rPr>
            <w:i/>
            <w:szCs w:val="24"/>
            <w:shd w:val="clear" w:color="auto" w:fill="FFFFFF"/>
          </w:rPr>
          <w:t>B. latro</w:t>
        </w:r>
        <w:r w:rsidR="00D07E2A" w:rsidRPr="0082112A">
          <w:rPr>
            <w:szCs w:val="24"/>
            <w:shd w:val="clear" w:color="auto" w:fill="FFFFFF"/>
          </w:rPr>
          <w:t xml:space="preserve"> </w:t>
        </w:r>
      </w:ins>
      <w:r w:rsidRPr="0082112A">
        <w:rPr>
          <w:szCs w:val="24"/>
        </w:rPr>
        <w:t>ind</w:t>
      </w:r>
      <w:r>
        <w:rPr>
          <w:szCs w:val="24"/>
        </w:rPr>
        <w:t>ividuals</w:t>
      </w:r>
      <w:r w:rsidR="00FA654E">
        <w:rPr>
          <w:szCs w:val="24"/>
        </w:rPr>
        <w:t xml:space="preserve"> </w:t>
      </w:r>
      <w:r w:rsidR="009F7148">
        <w:rPr>
          <w:szCs w:val="24"/>
        </w:rPr>
        <w:t>per hectare</w:t>
      </w:r>
      <w:commentRangeEnd w:id="14"/>
      <w:r w:rsidR="00D07E2A">
        <w:rPr>
          <w:rStyle w:val="CommentReference"/>
        </w:rPr>
        <w:commentReference w:id="14"/>
      </w:r>
      <w:r w:rsidRPr="0082112A">
        <w:rPr>
          <w:szCs w:val="24"/>
        </w:rPr>
        <w:t xml:space="preserve"> </w:t>
      </w:r>
      <w:r>
        <w:rPr>
          <w:szCs w:val="24"/>
        </w:rPr>
        <w:t xml:space="preserve">which has </w:t>
      </w:r>
      <w:del w:id="16" w:author="NB" w:date="2018-06-15T11:48:00Z">
        <w:r w:rsidDel="00D07E2A">
          <w:rPr>
            <w:szCs w:val="24"/>
          </w:rPr>
          <w:delText xml:space="preserve">largely </w:delText>
        </w:r>
      </w:del>
      <w:r w:rsidRPr="0082112A">
        <w:rPr>
          <w:szCs w:val="24"/>
        </w:rPr>
        <w:t xml:space="preserve">remained </w:t>
      </w:r>
      <w:ins w:id="17" w:author="NB" w:date="2018-06-15T11:48:00Z">
        <w:r w:rsidR="00D07E2A">
          <w:rPr>
            <w:szCs w:val="24"/>
          </w:rPr>
          <w:t xml:space="preserve">largely </w:t>
        </w:r>
      </w:ins>
      <w:r w:rsidRPr="0082112A">
        <w:rPr>
          <w:szCs w:val="24"/>
        </w:rPr>
        <w:t>stable over the study period.</w:t>
      </w:r>
      <w:ins w:id="18" w:author="NB" w:date="2018-06-19T22:15:00Z">
        <w:r w:rsidR="00107C6B">
          <w:rPr>
            <w:szCs w:val="24"/>
          </w:rPr>
          <w:t xml:space="preserve"> </w:t>
        </w:r>
      </w:ins>
      <w:del w:id="19" w:author="NB" w:date="2018-06-19T22:15:00Z">
        <w:r w:rsidRPr="0082112A" w:rsidDel="00107C6B">
          <w:rPr>
            <w:szCs w:val="24"/>
          </w:rPr>
          <w:delText xml:space="preserve"> </w:delText>
        </w:r>
        <w:r w:rsidDel="00107C6B">
          <w:rPr>
            <w:szCs w:val="24"/>
          </w:rPr>
          <w:delText>Nevertheless</w:delText>
        </w:r>
      </w:del>
      <w:ins w:id="20" w:author="NB" w:date="2018-06-19T22:15:00Z">
        <w:r w:rsidR="00107C6B">
          <w:rPr>
            <w:szCs w:val="24"/>
          </w:rPr>
          <w:t>T</w:t>
        </w:r>
      </w:ins>
      <w:del w:id="21" w:author="NB" w:date="2018-06-19T22:15:00Z">
        <w:r w:rsidDel="00107C6B">
          <w:rPr>
            <w:szCs w:val="24"/>
          </w:rPr>
          <w:delText>, t</w:delText>
        </w:r>
      </w:del>
      <w:r w:rsidRPr="0082112A">
        <w:rPr>
          <w:szCs w:val="24"/>
        </w:rPr>
        <w:t xml:space="preserve">he population exhibited high spatial and temporal variability </w:t>
      </w:r>
      <w:r>
        <w:rPr>
          <w:szCs w:val="24"/>
        </w:rPr>
        <w:t>in</w:t>
      </w:r>
      <w:r w:rsidRPr="0082112A">
        <w:rPr>
          <w:szCs w:val="24"/>
        </w:rPr>
        <w:t xml:space="preserve"> density, size and sex</w:t>
      </w:r>
      <w:r>
        <w:rPr>
          <w:szCs w:val="24"/>
        </w:rPr>
        <w:t xml:space="preserve"> ratio</w:t>
      </w:r>
      <w:ins w:id="22" w:author="NB" w:date="2018-06-15T11:48:00Z">
        <w:r w:rsidR="00D07E2A">
          <w:rPr>
            <w:szCs w:val="24"/>
          </w:rPr>
          <w:t xml:space="preserve"> over this time period</w:t>
        </w:r>
      </w:ins>
      <w:r w:rsidRPr="0082112A">
        <w:rPr>
          <w:szCs w:val="24"/>
        </w:rPr>
        <w:t xml:space="preserve">. </w:t>
      </w:r>
      <w:ins w:id="23" w:author="NB" w:date="2018-06-15T11:48:00Z">
        <w:r w:rsidR="00D07E2A">
          <w:rPr>
            <w:szCs w:val="24"/>
          </w:rPr>
          <w:t xml:space="preserve">Aldabra’s </w:t>
        </w:r>
      </w:ins>
      <w:del w:id="24" w:author="NB" w:date="2018-06-15T11:48:00Z">
        <w:r w:rsidRPr="0082112A" w:rsidDel="00D07E2A">
          <w:rPr>
            <w:szCs w:val="24"/>
          </w:rPr>
          <w:delText xml:space="preserve">The </w:delText>
        </w:r>
        <w:r w:rsidDel="00D07E2A">
          <w:rPr>
            <w:szCs w:val="24"/>
          </w:rPr>
          <w:delText xml:space="preserve">observed </w:delText>
        </w:r>
      </w:del>
      <w:r w:rsidRPr="0082112A">
        <w:rPr>
          <w:i/>
          <w:szCs w:val="24"/>
        </w:rPr>
        <w:t>B. latro</w:t>
      </w:r>
      <w:r w:rsidRPr="0082112A">
        <w:rPr>
          <w:szCs w:val="24"/>
        </w:rPr>
        <w:t xml:space="preserve"> </w:t>
      </w:r>
      <w:r w:rsidRPr="0082112A">
        <w:rPr>
          <w:szCs w:val="24"/>
        </w:rPr>
        <w:lastRenderedPageBreak/>
        <w:t xml:space="preserve">population </w:t>
      </w:r>
      <w:del w:id="25" w:author="NB" w:date="2018-06-15T11:48:00Z">
        <w:r w:rsidRPr="0082112A" w:rsidDel="00D07E2A">
          <w:rPr>
            <w:szCs w:val="24"/>
          </w:rPr>
          <w:delText xml:space="preserve">on Aldabra </w:delText>
        </w:r>
      </w:del>
      <w:r w:rsidRPr="0082112A">
        <w:rPr>
          <w:szCs w:val="24"/>
        </w:rPr>
        <w:t xml:space="preserve">is heavily </w:t>
      </w:r>
      <w:del w:id="26" w:author="NB" w:date="2018-06-15T11:49:00Z">
        <w:r w:rsidRPr="0082112A" w:rsidDel="00D07E2A">
          <w:rPr>
            <w:szCs w:val="24"/>
          </w:rPr>
          <w:delText xml:space="preserve">skewed towards </w:delText>
        </w:r>
      </w:del>
      <w:r w:rsidRPr="0082112A">
        <w:rPr>
          <w:szCs w:val="24"/>
        </w:rPr>
        <w:t>male</w:t>
      </w:r>
      <w:ins w:id="27" w:author="NB" w:date="2018-06-15T11:49:00Z">
        <w:r w:rsidR="00D07E2A">
          <w:rPr>
            <w:szCs w:val="24"/>
          </w:rPr>
          <w:t>-biased</w:t>
        </w:r>
      </w:ins>
      <w:del w:id="28" w:author="NB" w:date="2018-06-15T11:49:00Z">
        <w:r w:rsidRPr="0082112A" w:rsidDel="00D07E2A">
          <w:rPr>
            <w:szCs w:val="24"/>
          </w:rPr>
          <w:delText>s</w:delText>
        </w:r>
      </w:del>
      <w:r w:rsidRPr="0082112A">
        <w:rPr>
          <w:szCs w:val="24"/>
        </w:rPr>
        <w:t xml:space="preserve"> (sex ratio 3:1 male to female) and is sexually dimorphic</w:t>
      </w:r>
      <w:ins w:id="29" w:author="NB" w:date="2018-06-15T11:49:00Z">
        <w:r w:rsidR="00D07E2A">
          <w:rPr>
            <w:szCs w:val="24"/>
          </w:rPr>
          <w:t>,</w:t>
        </w:r>
      </w:ins>
      <w:r w:rsidRPr="0082112A">
        <w:rPr>
          <w:szCs w:val="24"/>
        </w:rPr>
        <w:t xml:space="preserve"> with males attaining larger sizes than females. </w:t>
      </w:r>
      <w:commentRangeStart w:id="30"/>
      <w:r w:rsidRPr="0082112A">
        <w:rPr>
          <w:szCs w:val="24"/>
        </w:rPr>
        <w:t xml:space="preserve">Our results show that for a species with such a cryptic nature and </w:t>
      </w:r>
      <w:commentRangeStart w:id="31"/>
      <w:r w:rsidRPr="0082112A">
        <w:rPr>
          <w:szCs w:val="24"/>
        </w:rPr>
        <w:t>dynamic behaviour</w:t>
      </w:r>
      <w:commentRangeEnd w:id="31"/>
      <w:r w:rsidR="007915BB">
        <w:rPr>
          <w:rStyle w:val="CommentReference"/>
        </w:rPr>
        <w:commentReference w:id="31"/>
      </w:r>
      <w:r w:rsidRPr="0082112A">
        <w:rPr>
          <w:szCs w:val="24"/>
        </w:rPr>
        <w:t>, long</w:t>
      </w:r>
      <w:ins w:id="32" w:author="NB" w:date="2018-06-15T11:50:00Z">
        <w:r w:rsidR="007915BB">
          <w:rPr>
            <w:szCs w:val="24"/>
          </w:rPr>
          <w:t>-</w:t>
        </w:r>
      </w:ins>
      <w:del w:id="33" w:author="NB" w:date="2018-06-15T11:50:00Z">
        <w:r w:rsidRPr="0082112A" w:rsidDel="007915BB">
          <w:rPr>
            <w:szCs w:val="24"/>
          </w:rPr>
          <w:delText xml:space="preserve"> </w:delText>
        </w:r>
      </w:del>
      <w:r w:rsidRPr="0082112A">
        <w:rPr>
          <w:szCs w:val="24"/>
        </w:rPr>
        <w:t>term</w:t>
      </w:r>
      <w:del w:id="34" w:author="NB" w:date="2018-06-15T11:50:00Z">
        <w:r w:rsidRPr="0082112A" w:rsidDel="007915BB">
          <w:rPr>
            <w:szCs w:val="24"/>
          </w:rPr>
          <w:delText>s</w:delText>
        </w:r>
      </w:del>
      <w:r w:rsidRPr="0082112A">
        <w:rPr>
          <w:szCs w:val="24"/>
        </w:rPr>
        <w:t xml:space="preserve"> studies are necessary to </w:t>
      </w:r>
      <w:ins w:id="35" w:author="NB" w:date="2018-06-15T11:51:00Z">
        <w:r w:rsidR="007915BB">
          <w:rPr>
            <w:szCs w:val="24"/>
          </w:rPr>
          <w:t>understand trends</w:t>
        </w:r>
      </w:ins>
      <w:del w:id="36" w:author="NB" w:date="2018-06-15T11:51:00Z">
        <w:r w:rsidRPr="0082112A" w:rsidDel="007915BB">
          <w:rPr>
            <w:szCs w:val="24"/>
          </w:rPr>
          <w:delText>provide accurate information</w:delText>
        </w:r>
      </w:del>
      <w:r w:rsidRPr="0082112A">
        <w:rPr>
          <w:szCs w:val="24"/>
        </w:rPr>
        <w:t xml:space="preserve"> and develop conservation measures. </w:t>
      </w:r>
      <w:commentRangeEnd w:id="30"/>
      <w:r w:rsidR="007915BB">
        <w:rPr>
          <w:rStyle w:val="CommentReference"/>
        </w:rPr>
        <w:commentReference w:id="30"/>
      </w:r>
      <w:commentRangeStart w:id="37"/>
      <w:r w:rsidRPr="0082112A">
        <w:rPr>
          <w:szCs w:val="24"/>
        </w:rPr>
        <w:t>Overall, our results indicate that Aldabra represents a</w:t>
      </w:r>
      <w:r>
        <w:rPr>
          <w:szCs w:val="24"/>
        </w:rPr>
        <w:t>n important</w:t>
      </w:r>
      <w:r w:rsidRPr="0082112A">
        <w:rPr>
          <w:szCs w:val="24"/>
        </w:rPr>
        <w:t xml:space="preserve"> refuge for </w:t>
      </w:r>
      <w:r w:rsidRPr="0082112A">
        <w:rPr>
          <w:i/>
          <w:szCs w:val="24"/>
        </w:rPr>
        <w:t>B. latro</w:t>
      </w:r>
      <w:r w:rsidRPr="0082112A">
        <w:rPr>
          <w:szCs w:val="24"/>
        </w:rPr>
        <w:t xml:space="preserve"> and </w:t>
      </w:r>
      <w:r w:rsidRPr="0082112A">
        <w:rPr>
          <w:rStyle w:val="A0"/>
          <w:iCs/>
          <w:color w:val="auto"/>
          <w:sz w:val="24"/>
          <w:szCs w:val="24"/>
        </w:rPr>
        <w:t>holds the potential to repopulate other protected areas in the Western Indian Ocean.</w:t>
      </w:r>
      <w:commentRangeEnd w:id="37"/>
      <w:r w:rsidR="007915BB">
        <w:rPr>
          <w:rStyle w:val="CommentReference"/>
        </w:rPr>
        <w:commentReference w:id="37"/>
      </w:r>
    </w:p>
    <w:p w14:paraId="2806F5A5" w14:textId="77777777" w:rsidR="00A23C02" w:rsidRPr="0082112A" w:rsidRDefault="00A23C02" w:rsidP="0082112A">
      <w:pPr>
        <w:autoSpaceDE w:val="0"/>
        <w:autoSpaceDN w:val="0"/>
        <w:adjustRightInd w:val="0"/>
        <w:spacing w:after="0" w:line="480" w:lineRule="auto"/>
        <w:rPr>
          <w:rStyle w:val="A0"/>
          <w:iCs/>
          <w:color w:val="auto"/>
          <w:sz w:val="24"/>
          <w:szCs w:val="24"/>
        </w:rPr>
      </w:pPr>
    </w:p>
    <w:p w14:paraId="2E0A8A71" w14:textId="77777777" w:rsidR="00A23C02" w:rsidRDefault="00A23C02" w:rsidP="00D10011">
      <w:pPr>
        <w:autoSpaceDE w:val="0"/>
        <w:autoSpaceDN w:val="0"/>
        <w:adjustRightInd w:val="0"/>
        <w:spacing w:after="0" w:line="480" w:lineRule="auto"/>
        <w:rPr>
          <w:iCs/>
          <w:szCs w:val="24"/>
        </w:rPr>
      </w:pPr>
      <w:commentRangeStart w:id="38"/>
      <w:r w:rsidRPr="0082112A">
        <w:rPr>
          <w:rStyle w:val="A0"/>
          <w:iCs/>
          <w:color w:val="auto"/>
          <w:sz w:val="24"/>
          <w:szCs w:val="24"/>
        </w:rPr>
        <w:t xml:space="preserve">KEY </w:t>
      </w:r>
      <w:commentRangeEnd w:id="38"/>
      <w:r w:rsidR="007915BB">
        <w:rPr>
          <w:rStyle w:val="CommentReference"/>
        </w:rPr>
        <w:commentReference w:id="38"/>
      </w:r>
      <w:r w:rsidRPr="0082112A">
        <w:rPr>
          <w:rStyle w:val="A0"/>
          <w:iCs/>
          <w:color w:val="auto"/>
          <w:sz w:val="24"/>
          <w:szCs w:val="24"/>
        </w:rPr>
        <w:t xml:space="preserve">WORDS: density, spatial variability, seasonal dynamics, moulting, reproductive season. </w:t>
      </w:r>
    </w:p>
    <w:p w14:paraId="656DE02C" w14:textId="77777777" w:rsidR="00A23C02" w:rsidRDefault="00A23C02" w:rsidP="00D10011">
      <w:pPr>
        <w:autoSpaceDE w:val="0"/>
        <w:autoSpaceDN w:val="0"/>
        <w:adjustRightInd w:val="0"/>
        <w:spacing w:after="0" w:line="480" w:lineRule="auto"/>
        <w:rPr>
          <w:iCs/>
          <w:szCs w:val="24"/>
        </w:rPr>
      </w:pPr>
    </w:p>
    <w:p w14:paraId="433DF0FE" w14:textId="77777777" w:rsidR="00A23C02" w:rsidRPr="004329DD" w:rsidRDefault="00A23C02" w:rsidP="004329DD">
      <w:pPr>
        <w:autoSpaceDE w:val="0"/>
        <w:autoSpaceDN w:val="0"/>
        <w:adjustRightInd w:val="0"/>
        <w:spacing w:line="480" w:lineRule="auto"/>
        <w:rPr>
          <w:iCs/>
          <w:szCs w:val="24"/>
        </w:rPr>
      </w:pPr>
      <w:r w:rsidRPr="004329DD">
        <w:rPr>
          <w:szCs w:val="24"/>
          <w:shd w:val="clear" w:color="auto" w:fill="FFFFFF"/>
        </w:rPr>
        <w:t>INTRODUCTION</w:t>
      </w:r>
    </w:p>
    <w:p w14:paraId="3A532786" w14:textId="15B0EDCA" w:rsidR="00A23C02" w:rsidRPr="004329DD" w:rsidRDefault="00A23C02" w:rsidP="004329DD">
      <w:pPr>
        <w:autoSpaceDE w:val="0"/>
        <w:autoSpaceDN w:val="0"/>
        <w:adjustRightInd w:val="0"/>
        <w:spacing w:line="480" w:lineRule="auto"/>
        <w:rPr>
          <w:szCs w:val="24"/>
        </w:rPr>
      </w:pPr>
      <w:commentRangeStart w:id="39"/>
      <w:del w:id="40" w:author="NB" w:date="2018-06-15T11:53:00Z">
        <w:r w:rsidRPr="004329DD" w:rsidDel="007915BB">
          <w:rPr>
            <w:szCs w:val="24"/>
          </w:rPr>
          <w:delText xml:space="preserve">Present </w:delText>
        </w:r>
      </w:del>
      <w:del w:id="41" w:author="NB" w:date="2018-06-15T11:57:00Z">
        <w:r w:rsidRPr="004329DD" w:rsidDel="007915BB">
          <w:rPr>
            <w:szCs w:val="24"/>
          </w:rPr>
          <w:delText xml:space="preserve">extinction rates of species globally are exceptionally high, estimated to be around 100 extinctions per million species per year (Pimm </w:delText>
        </w:r>
        <w:commentRangeStart w:id="42"/>
        <w:r w:rsidR="009D1C2C" w:rsidDel="007915BB">
          <w:rPr>
            <w:szCs w:val="24"/>
          </w:rPr>
          <w:delText>et al.</w:delText>
        </w:r>
        <w:r w:rsidRPr="004329DD" w:rsidDel="007915BB">
          <w:rPr>
            <w:szCs w:val="24"/>
          </w:rPr>
          <w:delText xml:space="preserve"> </w:delText>
        </w:r>
        <w:commentRangeEnd w:id="42"/>
        <w:r w:rsidR="00453CFB" w:rsidDel="007915BB">
          <w:rPr>
            <w:rStyle w:val="CommentReference"/>
          </w:rPr>
          <w:commentReference w:id="42"/>
        </w:r>
        <w:r w:rsidRPr="004329DD" w:rsidDel="007915BB">
          <w:rPr>
            <w:szCs w:val="24"/>
          </w:rPr>
          <w:delText>2014). This is 1</w:delText>
        </w:r>
      </w:del>
      <w:del w:id="43" w:author="NB" w:date="2018-06-15T11:53:00Z">
        <w:r w:rsidRPr="004329DD" w:rsidDel="007915BB">
          <w:rPr>
            <w:szCs w:val="24"/>
          </w:rPr>
          <w:delText>,</w:delText>
        </w:r>
      </w:del>
      <w:del w:id="44" w:author="NB" w:date="2018-06-15T11:57:00Z">
        <w:r w:rsidRPr="004329DD" w:rsidDel="007915BB">
          <w:rPr>
            <w:szCs w:val="24"/>
          </w:rPr>
          <w:delText xml:space="preserve">000 times higher than </w:delText>
        </w:r>
        <w:r w:rsidR="002E1427" w:rsidRPr="004329DD" w:rsidDel="007915BB">
          <w:rPr>
            <w:szCs w:val="24"/>
          </w:rPr>
          <w:delText xml:space="preserve">the </w:delText>
        </w:r>
        <w:commentRangeStart w:id="45"/>
        <w:r w:rsidR="00225336" w:rsidRPr="0082112A" w:rsidDel="007915BB">
          <w:rPr>
            <w:szCs w:val="24"/>
          </w:rPr>
          <w:delText xml:space="preserve">natural background extinction rate </w:delText>
        </w:r>
        <w:commentRangeEnd w:id="45"/>
        <w:r w:rsidR="00225336" w:rsidDel="007915BB">
          <w:rPr>
            <w:rStyle w:val="CommentReference"/>
          </w:rPr>
          <w:commentReference w:id="45"/>
        </w:r>
        <w:r w:rsidR="00225336" w:rsidRPr="004329DD" w:rsidDel="007915BB">
          <w:rPr>
            <w:szCs w:val="24"/>
          </w:rPr>
          <w:delText xml:space="preserve"> </w:delText>
        </w:r>
        <w:r w:rsidRPr="004329DD" w:rsidDel="007915BB">
          <w:rPr>
            <w:szCs w:val="24"/>
          </w:rPr>
          <w:delText xml:space="preserve">(de Vos </w:delText>
        </w:r>
        <w:r w:rsidR="00453CFB" w:rsidDel="007915BB">
          <w:rPr>
            <w:szCs w:val="24"/>
          </w:rPr>
          <w:delText>et al.</w:delText>
        </w:r>
        <w:r w:rsidRPr="004329DD" w:rsidDel="007915BB">
          <w:rPr>
            <w:szCs w:val="24"/>
          </w:rPr>
          <w:delText xml:space="preserve"> 2014). </w:delText>
        </w:r>
        <w:commentRangeEnd w:id="39"/>
        <w:r w:rsidR="007915BB" w:rsidDel="007915BB">
          <w:rPr>
            <w:rStyle w:val="CommentReference"/>
          </w:rPr>
          <w:commentReference w:id="39"/>
        </w:r>
      </w:del>
      <w:commentRangeStart w:id="46"/>
      <w:r w:rsidRPr="004329DD">
        <w:rPr>
          <w:szCs w:val="24"/>
        </w:rPr>
        <w:t xml:space="preserve">Around </w:t>
      </w:r>
      <w:commentRangeEnd w:id="46"/>
      <w:r w:rsidR="007915BB">
        <w:rPr>
          <w:rStyle w:val="CommentReference"/>
        </w:rPr>
        <w:commentReference w:id="46"/>
      </w:r>
      <w:r w:rsidRPr="004329DD">
        <w:rPr>
          <w:szCs w:val="24"/>
        </w:rPr>
        <w:t>10,673 species are classified as data deficient on the IUCN Red List</w:t>
      </w:r>
      <w:ins w:id="47" w:author="NB" w:date="2018-06-15T11:59:00Z">
        <w:r w:rsidR="007915BB">
          <w:rPr>
            <w:szCs w:val="24"/>
          </w:rPr>
          <w:t xml:space="preserve"> (reference for IUCN estimate)</w:t>
        </w:r>
      </w:ins>
      <w:r w:rsidRPr="004329DD">
        <w:rPr>
          <w:szCs w:val="24"/>
        </w:rPr>
        <w:t xml:space="preserve">, meaning that their threat status cannot be assessed due to uncertainties in species taxonomy, distribution, population status or </w:t>
      </w:r>
      <w:del w:id="48" w:author="NB" w:date="2018-06-15T11:59:00Z">
        <w:r w:rsidRPr="004329DD" w:rsidDel="007915BB">
          <w:rPr>
            <w:szCs w:val="24"/>
          </w:rPr>
          <w:delText xml:space="preserve">unknown </w:delText>
        </w:r>
      </w:del>
      <w:r w:rsidRPr="004329DD">
        <w:rPr>
          <w:szCs w:val="24"/>
        </w:rPr>
        <w:t xml:space="preserve">threats (Veron </w:t>
      </w:r>
      <w:r w:rsidR="0039407A">
        <w:rPr>
          <w:szCs w:val="24"/>
        </w:rPr>
        <w:t>et al.</w:t>
      </w:r>
      <w:r w:rsidRPr="004329DD">
        <w:rPr>
          <w:szCs w:val="24"/>
        </w:rPr>
        <w:t xml:space="preserve"> 2016). These uncertainties impact the likelihood of active conservation measures being adopted. Unless directly targeted for monitoring, species classified as data deficient </w:t>
      </w:r>
      <w:del w:id="49" w:author="NB" w:date="2018-06-15T12:00:00Z">
        <w:r w:rsidRPr="004329DD" w:rsidDel="00DD7687">
          <w:rPr>
            <w:szCs w:val="24"/>
          </w:rPr>
          <w:delText xml:space="preserve">are likely to </w:delText>
        </w:r>
        <w:r w:rsidRPr="00327328" w:rsidDel="00DD7687">
          <w:rPr>
            <w:szCs w:val="24"/>
          </w:rPr>
          <w:delText xml:space="preserve">go </w:delText>
        </w:r>
      </w:del>
      <w:ins w:id="50" w:author="NB" w:date="2018-06-15T12:00:00Z">
        <w:r w:rsidR="00DD7687" w:rsidRPr="00327328">
          <w:rPr>
            <w:szCs w:val="24"/>
          </w:rPr>
          <w:t xml:space="preserve">can become </w:t>
        </w:r>
      </w:ins>
      <w:r w:rsidRPr="00327328">
        <w:rPr>
          <w:szCs w:val="24"/>
        </w:rPr>
        <w:t xml:space="preserve">extinct </w:t>
      </w:r>
      <w:ins w:id="51" w:author="NB" w:date="2018-06-15T12:10:00Z">
        <w:r w:rsidR="00327328">
          <w:rPr>
            <w:szCs w:val="24"/>
            <w:highlight w:val="yellow"/>
          </w:rPr>
          <w:t xml:space="preserve">or locally extinct before </w:t>
        </w:r>
      </w:ins>
      <w:ins w:id="52" w:author="NB" w:date="2018-06-15T12:11:00Z">
        <w:r w:rsidR="00327328">
          <w:rPr>
            <w:szCs w:val="24"/>
            <w:highlight w:val="yellow"/>
          </w:rPr>
          <w:t xml:space="preserve">protective </w:t>
        </w:r>
      </w:ins>
      <w:ins w:id="53" w:author="NB" w:date="2018-06-15T12:10:00Z">
        <w:r w:rsidR="00327328">
          <w:rPr>
            <w:szCs w:val="24"/>
            <w:highlight w:val="yellow"/>
          </w:rPr>
          <w:t xml:space="preserve">measures </w:t>
        </w:r>
      </w:ins>
      <w:del w:id="54" w:author="NB" w:date="2018-06-15T12:11:00Z">
        <w:r w:rsidRPr="00327328" w:rsidDel="00327328">
          <w:rPr>
            <w:szCs w:val="24"/>
          </w:rPr>
          <w:delText>without notice</w:delText>
        </w:r>
        <w:r w:rsidRPr="004329DD" w:rsidDel="00327328">
          <w:rPr>
            <w:szCs w:val="24"/>
          </w:rPr>
          <w:delText xml:space="preserve"> </w:delText>
        </w:r>
      </w:del>
      <w:ins w:id="55" w:author="NB" w:date="2018-06-15T12:11:00Z">
        <w:r w:rsidR="00327328">
          <w:rPr>
            <w:szCs w:val="24"/>
          </w:rPr>
          <w:t xml:space="preserve">can be put in place </w:t>
        </w:r>
      </w:ins>
      <w:r w:rsidRPr="004329DD">
        <w:rPr>
          <w:szCs w:val="24"/>
        </w:rPr>
        <w:t xml:space="preserve">(Bland </w:t>
      </w:r>
      <w:r w:rsidR="00E70E13">
        <w:rPr>
          <w:szCs w:val="24"/>
        </w:rPr>
        <w:t>et al.</w:t>
      </w:r>
      <w:r w:rsidRPr="004329DD">
        <w:rPr>
          <w:szCs w:val="24"/>
        </w:rPr>
        <w:t xml:space="preserve"> 2014). </w:t>
      </w:r>
      <w:del w:id="56" w:author="NB" w:date="2018-06-15T12:14:00Z">
        <w:r w:rsidRPr="004329DD" w:rsidDel="00327328">
          <w:rPr>
            <w:szCs w:val="24"/>
          </w:rPr>
          <w:delText>Taking into account i</w:delText>
        </w:r>
      </w:del>
      <w:ins w:id="57" w:author="NB" w:date="2018-06-15T12:14:00Z">
        <w:r w:rsidR="00327328">
          <w:rPr>
            <w:szCs w:val="24"/>
          </w:rPr>
          <w:t>New i</w:t>
        </w:r>
      </w:ins>
      <w:r w:rsidRPr="004329DD">
        <w:rPr>
          <w:szCs w:val="24"/>
        </w:rPr>
        <w:t xml:space="preserve">nformation on data deficient species may therefore help fill data gaps in biodiversity indicators, as well as conserve poorly known </w:t>
      </w:r>
      <w:del w:id="58" w:author="NB" w:date="2018-06-18T13:45:00Z">
        <w:r w:rsidRPr="004329DD" w:rsidDel="00F144C7">
          <w:rPr>
            <w:szCs w:val="24"/>
          </w:rPr>
          <w:delText xml:space="preserve">biodiversity </w:delText>
        </w:r>
      </w:del>
      <w:ins w:id="59" w:author="NB" w:date="2018-06-18T13:45:00Z">
        <w:r w:rsidR="00F144C7">
          <w:rPr>
            <w:szCs w:val="24"/>
          </w:rPr>
          <w:t>taxa</w:t>
        </w:r>
        <w:r w:rsidR="00F144C7" w:rsidRPr="004329DD">
          <w:rPr>
            <w:szCs w:val="24"/>
          </w:rPr>
          <w:t xml:space="preserve"> </w:t>
        </w:r>
      </w:ins>
      <w:r w:rsidRPr="004329DD">
        <w:rPr>
          <w:szCs w:val="24"/>
        </w:rPr>
        <w:t xml:space="preserve">(Bland </w:t>
      </w:r>
      <w:r w:rsidR="00E70E13">
        <w:rPr>
          <w:szCs w:val="24"/>
        </w:rPr>
        <w:t>et al.</w:t>
      </w:r>
      <w:r w:rsidRPr="004329DD">
        <w:rPr>
          <w:szCs w:val="24"/>
        </w:rPr>
        <w:t xml:space="preserve"> 2014). </w:t>
      </w:r>
      <w:del w:id="60" w:author="NB" w:date="2018-06-15T12:18:00Z">
        <w:r w:rsidRPr="004329DD" w:rsidDel="00327328">
          <w:rPr>
            <w:szCs w:val="24"/>
          </w:rPr>
          <w:delText>Likewise, t</w:delText>
        </w:r>
      </w:del>
      <w:ins w:id="61" w:author="NB" w:date="2018-06-15T12:18:00Z">
        <w:r w:rsidR="00327328">
          <w:rPr>
            <w:szCs w:val="24"/>
          </w:rPr>
          <w:t>T</w:t>
        </w:r>
      </w:ins>
      <w:r w:rsidRPr="004329DD">
        <w:rPr>
          <w:szCs w:val="24"/>
        </w:rPr>
        <w:t>he conservation attention paid to invertebrates</w:t>
      </w:r>
      <w:ins w:id="62" w:author="NB" w:date="2018-06-15T12:19:00Z">
        <w:r w:rsidR="00327328">
          <w:rPr>
            <w:szCs w:val="24"/>
          </w:rPr>
          <w:t xml:space="preserve"> </w:t>
        </w:r>
      </w:ins>
      <w:ins w:id="63" w:author="NB" w:date="2018-06-18T13:45:00Z">
        <w:r w:rsidR="00F144C7">
          <w:rPr>
            <w:szCs w:val="24"/>
          </w:rPr>
          <w:t>generally</w:t>
        </w:r>
      </w:ins>
      <w:r w:rsidRPr="004329DD">
        <w:rPr>
          <w:szCs w:val="24"/>
        </w:rPr>
        <w:t xml:space="preserve"> lags far behind that of vertebrates (Collen </w:t>
      </w:r>
      <w:r w:rsidR="00E70E13">
        <w:rPr>
          <w:szCs w:val="24"/>
        </w:rPr>
        <w:t>et al.</w:t>
      </w:r>
      <w:r w:rsidRPr="004329DD">
        <w:rPr>
          <w:szCs w:val="24"/>
        </w:rPr>
        <w:t xml:space="preserve"> 2012)</w:t>
      </w:r>
      <w:ins w:id="64" w:author="NB" w:date="2018-06-15T12:19:00Z">
        <w:r w:rsidR="00327328">
          <w:rPr>
            <w:szCs w:val="24"/>
          </w:rPr>
          <w:t xml:space="preserve"> and i</w:t>
        </w:r>
      </w:ins>
      <w:del w:id="65" w:author="NB" w:date="2018-06-15T12:19:00Z">
        <w:r w:rsidRPr="004329DD" w:rsidDel="00327328">
          <w:rPr>
            <w:szCs w:val="24"/>
          </w:rPr>
          <w:delText>. I</w:delText>
        </w:r>
      </w:del>
      <w:r w:rsidRPr="004329DD">
        <w:rPr>
          <w:szCs w:val="24"/>
        </w:rPr>
        <w:t xml:space="preserve">t is crucial to understand the conservation status and trends of invertebrates, since </w:t>
      </w:r>
      <w:del w:id="66" w:author="NB" w:date="2018-06-15T12:20:00Z">
        <w:r w:rsidRPr="004329DD" w:rsidDel="00153DB3">
          <w:rPr>
            <w:szCs w:val="24"/>
          </w:rPr>
          <w:delText xml:space="preserve">it is </w:delText>
        </w:r>
      </w:del>
      <w:r w:rsidRPr="004329DD">
        <w:rPr>
          <w:szCs w:val="24"/>
        </w:rPr>
        <w:t xml:space="preserve">these </w:t>
      </w:r>
      <w:del w:id="67" w:author="NB" w:date="2018-06-15T12:23:00Z">
        <w:r w:rsidRPr="004329DD" w:rsidDel="00153DB3">
          <w:rPr>
            <w:szCs w:val="24"/>
          </w:rPr>
          <w:delText xml:space="preserve">often </w:delText>
        </w:r>
        <w:commentRangeStart w:id="68"/>
        <w:r w:rsidRPr="004329DD" w:rsidDel="00153DB3">
          <w:rPr>
            <w:szCs w:val="24"/>
          </w:rPr>
          <w:delText xml:space="preserve">cryptic and overlooked </w:delText>
        </w:r>
      </w:del>
      <w:commentRangeEnd w:id="68"/>
      <w:r w:rsidR="00153DB3">
        <w:rPr>
          <w:rStyle w:val="CommentReference"/>
        </w:rPr>
        <w:commentReference w:id="68"/>
      </w:r>
      <w:r w:rsidRPr="004329DD">
        <w:rPr>
          <w:szCs w:val="24"/>
        </w:rPr>
        <w:t xml:space="preserve">species </w:t>
      </w:r>
      <w:del w:id="69" w:author="NB" w:date="2018-06-15T12:21:00Z">
        <w:r w:rsidRPr="004329DD" w:rsidDel="00153DB3">
          <w:rPr>
            <w:szCs w:val="24"/>
          </w:rPr>
          <w:delText xml:space="preserve">that </w:delText>
        </w:r>
      </w:del>
      <w:r w:rsidRPr="004329DD">
        <w:rPr>
          <w:szCs w:val="24"/>
        </w:rPr>
        <w:t xml:space="preserve">are essential for </w:t>
      </w:r>
      <w:del w:id="70" w:author="NB" w:date="2018-06-15T12:24:00Z">
        <w:r w:rsidRPr="004329DD" w:rsidDel="00153DB3">
          <w:rPr>
            <w:szCs w:val="24"/>
          </w:rPr>
          <w:delText xml:space="preserve">the </w:delText>
        </w:r>
      </w:del>
      <w:ins w:id="71" w:author="NB" w:date="2018-06-15T12:24:00Z">
        <w:r w:rsidR="00153DB3">
          <w:rPr>
            <w:szCs w:val="24"/>
          </w:rPr>
          <w:t xml:space="preserve">ecosystem </w:t>
        </w:r>
      </w:ins>
      <w:r w:rsidRPr="004329DD">
        <w:rPr>
          <w:szCs w:val="24"/>
        </w:rPr>
        <w:t xml:space="preserve">functioning </w:t>
      </w:r>
      <w:del w:id="72" w:author="NB" w:date="2018-06-15T12:24:00Z">
        <w:r w:rsidRPr="004329DD" w:rsidDel="00153DB3">
          <w:rPr>
            <w:szCs w:val="24"/>
          </w:rPr>
          <w:delText xml:space="preserve">of ecosystems </w:delText>
        </w:r>
      </w:del>
      <w:r w:rsidRPr="004329DD">
        <w:rPr>
          <w:szCs w:val="24"/>
        </w:rPr>
        <w:t xml:space="preserve">(Baillie </w:t>
      </w:r>
      <w:r w:rsidR="0074492B">
        <w:rPr>
          <w:szCs w:val="24"/>
        </w:rPr>
        <w:t>et al.</w:t>
      </w:r>
      <w:r w:rsidRPr="004329DD">
        <w:rPr>
          <w:szCs w:val="24"/>
        </w:rPr>
        <w:t xml:space="preserve"> 2010).</w:t>
      </w:r>
    </w:p>
    <w:p w14:paraId="2320250F" w14:textId="77777777" w:rsidR="00A23C02" w:rsidRPr="004329DD" w:rsidRDefault="00A23C02" w:rsidP="004329DD">
      <w:pPr>
        <w:autoSpaceDE w:val="0"/>
        <w:autoSpaceDN w:val="0"/>
        <w:adjustRightInd w:val="0"/>
        <w:spacing w:after="0" w:line="480" w:lineRule="auto"/>
        <w:ind w:firstLine="720"/>
        <w:rPr>
          <w:szCs w:val="24"/>
        </w:rPr>
      </w:pPr>
    </w:p>
    <w:p w14:paraId="233A8113" w14:textId="3BF0FE57" w:rsidR="00A23C02" w:rsidRPr="004329DD" w:rsidRDefault="0059226E" w:rsidP="004329DD">
      <w:pPr>
        <w:autoSpaceDE w:val="0"/>
        <w:autoSpaceDN w:val="0"/>
        <w:adjustRightInd w:val="0"/>
        <w:spacing w:after="0" w:line="480" w:lineRule="auto"/>
        <w:ind w:firstLine="720"/>
        <w:rPr>
          <w:rFonts w:eastAsia="AdvTTf27234c6"/>
          <w:szCs w:val="24"/>
        </w:rPr>
      </w:pPr>
      <w:ins w:id="73" w:author="NB" w:date="2018-06-18T13:40:00Z">
        <w:r>
          <w:rPr>
            <w:rStyle w:val="CommentReference"/>
          </w:rPr>
          <w:commentReference w:id="74"/>
        </w:r>
      </w:ins>
      <w:ins w:id="75" w:author="NB" w:date="2018-06-18T13:41:00Z">
        <w:r>
          <w:rPr>
            <w:szCs w:val="24"/>
          </w:rPr>
          <w:t>I</w:t>
        </w:r>
      </w:ins>
      <w:ins w:id="76" w:author="NB" w:date="2018-06-18T13:35:00Z">
        <w:r>
          <w:rPr>
            <w:szCs w:val="24"/>
          </w:rPr>
          <w:t>n tropical island ecosystems, crabs</w:t>
        </w:r>
      </w:ins>
      <w:ins w:id="77" w:author="NB" w:date="2018-06-18T13:44:00Z">
        <w:r w:rsidR="00F144C7">
          <w:rPr>
            <w:szCs w:val="24"/>
          </w:rPr>
          <w:t>, in particular,</w:t>
        </w:r>
      </w:ins>
      <w:ins w:id="78" w:author="NB" w:date="2018-06-18T13:35:00Z">
        <w:r>
          <w:rPr>
            <w:szCs w:val="24"/>
          </w:rPr>
          <w:t xml:space="preserve"> play a crucial role </w:t>
        </w:r>
      </w:ins>
      <w:ins w:id="79" w:author="NB" w:date="2018-06-18T13:36:00Z">
        <w:r>
          <w:rPr>
            <w:szCs w:val="24"/>
          </w:rPr>
          <w:t>in nutrient cycling</w:t>
        </w:r>
      </w:ins>
      <w:ins w:id="80" w:author="NB" w:date="2018-06-18T13:38:00Z">
        <w:r>
          <w:rPr>
            <w:szCs w:val="24"/>
          </w:rPr>
          <w:t xml:space="preserve"> and </w:t>
        </w:r>
      </w:ins>
      <w:ins w:id="81" w:author="NB" w:date="2018-06-18T13:39:00Z">
        <w:r>
          <w:rPr>
            <w:szCs w:val="24"/>
          </w:rPr>
          <w:t>food chains.</w:t>
        </w:r>
      </w:ins>
      <w:ins w:id="82" w:author="NB" w:date="2018-06-18T13:36:00Z">
        <w:r>
          <w:rPr>
            <w:szCs w:val="24"/>
          </w:rPr>
          <w:t xml:space="preserve"> </w:t>
        </w:r>
      </w:ins>
      <w:r w:rsidR="00A23C02" w:rsidRPr="004329DD">
        <w:rPr>
          <w:szCs w:val="24"/>
        </w:rPr>
        <w:t>The largest land arthropod, the coconut crab (</w:t>
      </w:r>
      <w:r w:rsidR="00A23C02" w:rsidRPr="004329DD">
        <w:rPr>
          <w:i/>
          <w:szCs w:val="24"/>
        </w:rPr>
        <w:t>Birgus latro</w:t>
      </w:r>
      <w:r w:rsidR="00A23C02" w:rsidRPr="004329DD">
        <w:rPr>
          <w:szCs w:val="24"/>
        </w:rPr>
        <w:t>)</w:t>
      </w:r>
      <w:r w:rsidR="00A23C02" w:rsidRPr="004329DD">
        <w:rPr>
          <w:i/>
          <w:szCs w:val="24"/>
        </w:rPr>
        <w:t>,</w:t>
      </w:r>
      <w:r w:rsidR="00A23C02" w:rsidRPr="004329DD">
        <w:rPr>
          <w:szCs w:val="24"/>
        </w:rPr>
        <w:t xml:space="preserve"> is </w:t>
      </w:r>
      <w:r w:rsidR="00A23C02" w:rsidRPr="004329DD">
        <w:rPr>
          <w:szCs w:val="24"/>
        </w:rPr>
        <w:lastRenderedPageBreak/>
        <w:t>classifi</w:t>
      </w:r>
      <w:r w:rsidR="0074492B">
        <w:rPr>
          <w:szCs w:val="24"/>
        </w:rPr>
        <w:t xml:space="preserve">ed as data deficient </w:t>
      </w:r>
      <w:ins w:id="83" w:author="NB" w:date="2018-06-15T12:27:00Z">
        <w:r w:rsidR="00153DB3">
          <w:rPr>
            <w:szCs w:val="24"/>
          </w:rPr>
          <w:t xml:space="preserve">by IUCN </w:t>
        </w:r>
      </w:ins>
      <w:r w:rsidR="0074492B">
        <w:rPr>
          <w:szCs w:val="24"/>
        </w:rPr>
        <w:t>(Eldredge</w:t>
      </w:r>
      <w:r w:rsidR="00A23C02" w:rsidRPr="004329DD">
        <w:rPr>
          <w:szCs w:val="24"/>
        </w:rPr>
        <w:t xml:space="preserve"> </w:t>
      </w:r>
      <w:commentRangeStart w:id="84"/>
      <w:r w:rsidR="00A23C02" w:rsidRPr="004329DD">
        <w:rPr>
          <w:szCs w:val="24"/>
        </w:rPr>
        <w:t>1996</w:t>
      </w:r>
      <w:commentRangeEnd w:id="84"/>
      <w:r w:rsidR="00153DB3">
        <w:rPr>
          <w:rStyle w:val="CommentReference"/>
        </w:rPr>
        <w:commentReference w:id="84"/>
      </w:r>
      <w:r w:rsidR="00A23C02" w:rsidRPr="004329DD">
        <w:rPr>
          <w:szCs w:val="24"/>
        </w:rPr>
        <w:t xml:space="preserve">) due to limited information on the status of the different populations (Drew </w:t>
      </w:r>
      <w:r w:rsidR="00093310">
        <w:rPr>
          <w:szCs w:val="24"/>
        </w:rPr>
        <w:t>et al.</w:t>
      </w:r>
      <w:r w:rsidR="00A23C02" w:rsidRPr="004329DD">
        <w:rPr>
          <w:szCs w:val="24"/>
        </w:rPr>
        <w:t xml:space="preserve"> 2010). Although </w:t>
      </w:r>
      <w:r w:rsidR="00A23C02" w:rsidRPr="004329DD">
        <w:rPr>
          <w:i/>
          <w:szCs w:val="24"/>
        </w:rPr>
        <w:t>B. latro</w:t>
      </w:r>
      <w:r w:rsidR="00A23C02" w:rsidRPr="004329DD">
        <w:rPr>
          <w:szCs w:val="24"/>
        </w:rPr>
        <w:t xml:space="preserve"> has a broad geographical range </w:t>
      </w:r>
      <w:ins w:id="85" w:author="NB" w:date="2018-06-18T15:11:00Z">
        <w:r w:rsidR="00C32362">
          <w:rPr>
            <w:szCs w:val="24"/>
          </w:rPr>
          <w:t>across</w:t>
        </w:r>
      </w:ins>
      <w:del w:id="86" w:author="NB" w:date="2018-06-18T15:11:00Z">
        <w:r w:rsidR="00A23C02" w:rsidRPr="004329DD" w:rsidDel="00C32362">
          <w:rPr>
            <w:szCs w:val="24"/>
          </w:rPr>
          <w:delText>in</w:delText>
        </w:r>
      </w:del>
      <w:r w:rsidR="00A23C02" w:rsidRPr="004329DD">
        <w:rPr>
          <w:szCs w:val="24"/>
        </w:rPr>
        <w:t xml:space="preserve"> the tropical Indo-Pacific region</w:t>
      </w:r>
      <w:r w:rsidR="00A23C02" w:rsidRPr="004329DD">
        <w:rPr>
          <w:rStyle w:val="A0"/>
          <w:color w:val="auto"/>
          <w:sz w:val="24"/>
          <w:szCs w:val="24"/>
        </w:rPr>
        <w:t xml:space="preserve">, the size and distribution of the </w:t>
      </w:r>
      <w:r w:rsidR="00A23C02" w:rsidRPr="004329DD">
        <w:rPr>
          <w:rStyle w:val="A0"/>
          <w:iCs/>
          <w:color w:val="auto"/>
          <w:sz w:val="24"/>
          <w:szCs w:val="24"/>
        </w:rPr>
        <w:t xml:space="preserve">populations </w:t>
      </w:r>
      <w:r w:rsidR="00A23C02" w:rsidRPr="004329DD">
        <w:rPr>
          <w:szCs w:val="24"/>
          <w:lang w:eastAsia="en-GB"/>
        </w:rPr>
        <w:t xml:space="preserve">have </w:t>
      </w:r>
      <w:del w:id="87" w:author="NB" w:date="2018-06-18T15:12:00Z">
        <w:r w:rsidR="00A23C02" w:rsidRPr="004329DD" w:rsidDel="00C32362">
          <w:rPr>
            <w:szCs w:val="24"/>
            <w:lang w:eastAsia="en-GB"/>
          </w:rPr>
          <w:delText xml:space="preserve">been </w:delText>
        </w:r>
      </w:del>
      <w:commentRangeStart w:id="88"/>
      <w:del w:id="89" w:author="NB" w:date="2018-06-18T15:11:00Z">
        <w:r w:rsidR="00A23C02" w:rsidRPr="004329DD" w:rsidDel="00C32362">
          <w:rPr>
            <w:szCs w:val="24"/>
            <w:lang w:eastAsia="en-GB"/>
          </w:rPr>
          <w:delText xml:space="preserve">significantly </w:delText>
        </w:r>
      </w:del>
      <w:commentRangeEnd w:id="88"/>
      <w:r w:rsidR="00C32362">
        <w:rPr>
          <w:rStyle w:val="CommentReference"/>
        </w:rPr>
        <w:commentReference w:id="88"/>
      </w:r>
      <w:ins w:id="90" w:author="NB" w:date="2018-06-18T15:11:00Z">
        <w:r w:rsidR="00C32362">
          <w:rPr>
            <w:szCs w:val="24"/>
            <w:lang w:eastAsia="en-GB"/>
          </w:rPr>
          <w:t>substantially</w:t>
        </w:r>
        <w:r w:rsidR="00C32362" w:rsidRPr="004329DD">
          <w:rPr>
            <w:szCs w:val="24"/>
            <w:lang w:eastAsia="en-GB"/>
          </w:rPr>
          <w:t xml:space="preserve"> </w:t>
        </w:r>
      </w:ins>
      <w:r w:rsidR="00A23C02" w:rsidRPr="004329DD">
        <w:rPr>
          <w:szCs w:val="24"/>
          <w:lang w:eastAsia="en-GB"/>
        </w:rPr>
        <w:t xml:space="preserve">reduced in </w:t>
      </w:r>
      <w:ins w:id="91" w:author="NB" w:date="2018-06-18T15:12:00Z">
        <w:r w:rsidR="00C32362">
          <w:rPr>
            <w:szCs w:val="24"/>
            <w:lang w:eastAsia="en-GB"/>
          </w:rPr>
          <w:t xml:space="preserve">human-inhabited </w:t>
        </w:r>
      </w:ins>
      <w:r w:rsidR="00A23C02" w:rsidRPr="004329DD">
        <w:rPr>
          <w:szCs w:val="24"/>
          <w:lang w:eastAsia="en-GB"/>
        </w:rPr>
        <w:t xml:space="preserve">areas </w:t>
      </w:r>
      <w:del w:id="92" w:author="NB" w:date="2018-06-18T15:12:00Z">
        <w:r w:rsidR="00A23C02" w:rsidRPr="004329DD" w:rsidDel="00C32362">
          <w:rPr>
            <w:szCs w:val="24"/>
            <w:lang w:eastAsia="en-GB"/>
          </w:rPr>
          <w:delText xml:space="preserve">where the species were sympatric with humans </w:delText>
        </w:r>
      </w:del>
      <w:r w:rsidR="00A23C02" w:rsidRPr="004329DD">
        <w:rPr>
          <w:szCs w:val="24"/>
          <w:lang w:eastAsia="en-GB"/>
        </w:rPr>
        <w:t xml:space="preserve">(Schiller 1992). </w:t>
      </w:r>
      <w:r w:rsidR="00A23C02" w:rsidRPr="004329DD">
        <w:rPr>
          <w:szCs w:val="24"/>
        </w:rPr>
        <w:t>This</w:t>
      </w:r>
      <w:r w:rsidR="00A23C02" w:rsidRPr="004329DD">
        <w:rPr>
          <w:rStyle w:val="A0"/>
          <w:color w:val="auto"/>
          <w:sz w:val="24"/>
          <w:szCs w:val="24"/>
        </w:rPr>
        <w:t xml:space="preserve"> decline is mostly attributed to loss of habitat and unmanaged harvesting for human consumption (Drew </w:t>
      </w:r>
      <w:r w:rsidR="00093310">
        <w:rPr>
          <w:rStyle w:val="A0"/>
          <w:color w:val="auto"/>
          <w:sz w:val="24"/>
          <w:szCs w:val="24"/>
        </w:rPr>
        <w:t>et al.</w:t>
      </w:r>
      <w:r w:rsidR="00A23C02" w:rsidRPr="004329DD">
        <w:rPr>
          <w:rStyle w:val="A0"/>
          <w:color w:val="auto"/>
          <w:sz w:val="24"/>
          <w:szCs w:val="24"/>
        </w:rPr>
        <w:t xml:space="preserve"> 2010). Despite being </w:t>
      </w:r>
      <w:del w:id="93" w:author="NB" w:date="2018-06-18T15:13:00Z">
        <w:r w:rsidR="00A23C02" w:rsidRPr="004329DD" w:rsidDel="00C32362">
          <w:rPr>
            <w:rStyle w:val="A0"/>
            <w:color w:val="auto"/>
            <w:sz w:val="24"/>
            <w:szCs w:val="24"/>
          </w:rPr>
          <w:delText>present in large quantities all</w:delText>
        </w:r>
      </w:del>
      <w:ins w:id="94" w:author="NB" w:date="2018-06-18T15:13:00Z">
        <w:r w:rsidR="00C32362">
          <w:rPr>
            <w:rStyle w:val="A0"/>
            <w:color w:val="auto"/>
            <w:sz w:val="24"/>
            <w:szCs w:val="24"/>
          </w:rPr>
          <w:t>abundant</w:t>
        </w:r>
      </w:ins>
      <w:r w:rsidR="00A23C02" w:rsidRPr="004329DD">
        <w:rPr>
          <w:rStyle w:val="A0"/>
          <w:color w:val="auto"/>
          <w:sz w:val="24"/>
          <w:szCs w:val="24"/>
        </w:rPr>
        <w:t xml:space="preserve"> across the Indo-Pacific (Drew</w:t>
      </w:r>
      <w:r w:rsidR="00A23C02" w:rsidRPr="004329DD">
        <w:rPr>
          <w:rStyle w:val="A0"/>
          <w:i/>
          <w:color w:val="auto"/>
          <w:sz w:val="24"/>
          <w:szCs w:val="24"/>
        </w:rPr>
        <w:t xml:space="preserve"> </w:t>
      </w:r>
      <w:r w:rsidR="00A23C02" w:rsidRPr="00093310">
        <w:rPr>
          <w:rStyle w:val="A0"/>
          <w:color w:val="auto"/>
          <w:sz w:val="24"/>
          <w:szCs w:val="24"/>
        </w:rPr>
        <w:t>et al.</w:t>
      </w:r>
      <w:r w:rsidR="00A23C02" w:rsidRPr="004329DD">
        <w:rPr>
          <w:rStyle w:val="A0"/>
          <w:color w:val="auto"/>
          <w:sz w:val="24"/>
          <w:szCs w:val="24"/>
        </w:rPr>
        <w:t xml:space="preserve"> 2010), </w:t>
      </w:r>
      <w:r w:rsidR="00A23C02" w:rsidRPr="004329DD">
        <w:rPr>
          <w:szCs w:val="24"/>
        </w:rPr>
        <w:t>in the Indian Ocean</w:t>
      </w:r>
      <w:del w:id="95" w:author="NB" w:date="2018-06-18T15:13:00Z">
        <w:r w:rsidR="00A23C02" w:rsidRPr="004329DD" w:rsidDel="00C32362">
          <w:rPr>
            <w:szCs w:val="24"/>
          </w:rPr>
          <w:delText>,</w:delText>
        </w:r>
      </w:del>
      <w:r w:rsidR="00A23C02" w:rsidRPr="004329DD">
        <w:rPr>
          <w:szCs w:val="24"/>
        </w:rPr>
        <w:t xml:space="preserve"> the distribution is now largely confined to three populations</w:t>
      </w:r>
      <w:ins w:id="96" w:author="NB" w:date="2018-06-18T15:13:00Z">
        <w:r w:rsidR="00C32362">
          <w:rPr>
            <w:szCs w:val="24"/>
          </w:rPr>
          <w:t>;</w:t>
        </w:r>
      </w:ins>
      <w:del w:id="97" w:author="NB" w:date="2018-06-18T15:13:00Z">
        <w:r w:rsidR="00A23C02" w:rsidRPr="004329DD" w:rsidDel="00C32362">
          <w:rPr>
            <w:szCs w:val="24"/>
          </w:rPr>
          <w:delText xml:space="preserve"> ce</w:delText>
        </w:r>
      </w:del>
      <w:del w:id="98" w:author="NB" w:date="2018-06-18T15:14:00Z">
        <w:r w:rsidR="00A23C02" w:rsidRPr="004329DD" w:rsidDel="00C32362">
          <w:rPr>
            <w:szCs w:val="24"/>
          </w:rPr>
          <w:delText>ntred on</w:delText>
        </w:r>
      </w:del>
      <w:r w:rsidR="00A23C02" w:rsidRPr="004329DD">
        <w:rPr>
          <w:szCs w:val="24"/>
        </w:rPr>
        <w:t xml:space="preserve"> Aldabra Atoll, </w:t>
      </w:r>
      <w:ins w:id="99" w:author="NB" w:date="2018-06-18T15:14:00Z">
        <w:r w:rsidR="00C32362">
          <w:rPr>
            <w:szCs w:val="24"/>
          </w:rPr>
          <w:t xml:space="preserve">the </w:t>
        </w:r>
      </w:ins>
      <w:r w:rsidR="00A23C02" w:rsidRPr="004329DD">
        <w:rPr>
          <w:szCs w:val="24"/>
        </w:rPr>
        <w:t xml:space="preserve">Chagos Archipelago and Christmas Island (Lavery </w:t>
      </w:r>
      <w:r w:rsidR="00093310">
        <w:rPr>
          <w:szCs w:val="24"/>
        </w:rPr>
        <w:t>et al.</w:t>
      </w:r>
      <w:r w:rsidR="00A23C02" w:rsidRPr="004329DD">
        <w:rPr>
          <w:szCs w:val="24"/>
        </w:rPr>
        <w:t xml:space="preserve"> 1996). </w:t>
      </w:r>
      <w:commentRangeStart w:id="100"/>
      <w:r w:rsidR="00A23C02" w:rsidRPr="004329DD">
        <w:rPr>
          <w:i/>
          <w:szCs w:val="24"/>
        </w:rPr>
        <w:t>B</w:t>
      </w:r>
      <w:ins w:id="101" w:author="NB" w:date="2018-06-18T15:14:00Z">
        <w:r w:rsidR="00C32362">
          <w:rPr>
            <w:i/>
            <w:szCs w:val="24"/>
          </w:rPr>
          <w:t>irgus</w:t>
        </w:r>
        <w:commentRangeEnd w:id="100"/>
        <w:r w:rsidR="00C32362">
          <w:rPr>
            <w:rStyle w:val="CommentReference"/>
          </w:rPr>
          <w:commentReference w:id="100"/>
        </w:r>
      </w:ins>
      <w:del w:id="102" w:author="NB" w:date="2018-06-18T15:14:00Z">
        <w:r w:rsidR="00A23C02" w:rsidRPr="004329DD" w:rsidDel="00C32362">
          <w:rPr>
            <w:i/>
            <w:szCs w:val="24"/>
          </w:rPr>
          <w:delText>.</w:delText>
        </w:r>
      </w:del>
      <w:r w:rsidR="00A23C02" w:rsidRPr="004329DD">
        <w:rPr>
          <w:i/>
          <w:szCs w:val="24"/>
        </w:rPr>
        <w:t xml:space="preserve"> latro</w:t>
      </w:r>
      <w:r w:rsidR="00A23C02" w:rsidRPr="004329DD">
        <w:rPr>
          <w:szCs w:val="24"/>
        </w:rPr>
        <w:t xml:space="preserve"> is locally</w:t>
      </w:r>
      <w:r w:rsidR="00093310">
        <w:rPr>
          <w:szCs w:val="24"/>
        </w:rPr>
        <w:t xml:space="preserve"> extinct in Mauritius (Eldredge</w:t>
      </w:r>
      <w:r w:rsidR="00A23C02" w:rsidRPr="004329DD">
        <w:rPr>
          <w:szCs w:val="24"/>
        </w:rPr>
        <w:t xml:space="preserve"> 1996), is believed to </w:t>
      </w:r>
      <w:del w:id="103" w:author="NB" w:date="2018-06-18T15:18:00Z">
        <w:r w:rsidR="00A23C02" w:rsidRPr="004329DD" w:rsidDel="00C32362">
          <w:rPr>
            <w:szCs w:val="24"/>
          </w:rPr>
          <w:delText xml:space="preserve">be </w:delText>
        </w:r>
      </w:del>
      <w:r w:rsidR="00A23C02" w:rsidRPr="004329DD">
        <w:rPr>
          <w:szCs w:val="24"/>
        </w:rPr>
        <w:t xml:space="preserve">no longer </w:t>
      </w:r>
      <w:del w:id="104" w:author="NB" w:date="2018-06-18T15:18:00Z">
        <w:r w:rsidR="00A23C02" w:rsidRPr="004329DD" w:rsidDel="00C32362">
          <w:rPr>
            <w:szCs w:val="24"/>
          </w:rPr>
          <w:delText xml:space="preserve">present </w:delText>
        </w:r>
      </w:del>
      <w:ins w:id="105" w:author="NB" w:date="2018-06-18T15:18:00Z">
        <w:r w:rsidR="00C32362">
          <w:rPr>
            <w:szCs w:val="24"/>
          </w:rPr>
          <w:t>occur</w:t>
        </w:r>
        <w:r w:rsidR="00C32362" w:rsidRPr="004329DD">
          <w:rPr>
            <w:szCs w:val="24"/>
          </w:rPr>
          <w:t xml:space="preserve"> </w:t>
        </w:r>
      </w:ins>
      <w:r w:rsidR="00A23C02" w:rsidRPr="004329DD">
        <w:rPr>
          <w:szCs w:val="24"/>
        </w:rPr>
        <w:t xml:space="preserve">on Mayotte and the Comoros Islands, and has only been occasionally recorded with low incidence on some of the outer Seychelles islands (Poupin </w:t>
      </w:r>
      <w:r w:rsidR="00C86B69">
        <w:rPr>
          <w:szCs w:val="24"/>
        </w:rPr>
        <w:t>et al.</w:t>
      </w:r>
      <w:r w:rsidR="00A23C02" w:rsidRPr="004329DD">
        <w:rPr>
          <w:szCs w:val="24"/>
        </w:rPr>
        <w:t xml:space="preserve"> 2013)</w:t>
      </w:r>
      <w:ins w:id="106" w:author="NB" w:date="2018-06-18T16:03:00Z">
        <w:r w:rsidR="00236465">
          <w:rPr>
            <w:szCs w:val="24"/>
          </w:rPr>
          <w:t>,</w:t>
        </w:r>
      </w:ins>
      <w:ins w:id="107" w:author="NB" w:date="2018-06-18T15:21:00Z">
        <w:r w:rsidR="00C32362">
          <w:rPr>
            <w:szCs w:val="24"/>
          </w:rPr>
          <w:t xml:space="preserve"> although the species has recently been </w:t>
        </w:r>
        <w:r w:rsidR="00C50F18">
          <w:rPr>
            <w:szCs w:val="24"/>
          </w:rPr>
          <w:t xml:space="preserve">re-discovered on Glorieuse </w:t>
        </w:r>
      </w:ins>
      <w:ins w:id="108" w:author="NB" w:date="2018-06-18T15:22:00Z">
        <w:r w:rsidR="00C50F18">
          <w:rPr>
            <w:szCs w:val="24"/>
          </w:rPr>
          <w:t xml:space="preserve">for the first time in more than </w:t>
        </w:r>
      </w:ins>
      <w:ins w:id="109" w:author="NB" w:date="2018-06-18T15:21:00Z">
        <w:r w:rsidR="00C50F18">
          <w:rPr>
            <w:szCs w:val="24"/>
          </w:rPr>
          <w:t>a century</w:t>
        </w:r>
      </w:ins>
      <w:ins w:id="110" w:author="NB" w:date="2018-06-18T15:22:00Z">
        <w:r w:rsidR="00C50F18">
          <w:rPr>
            <w:szCs w:val="24"/>
          </w:rPr>
          <w:t xml:space="preserve"> (Poupin et al. 2013)</w:t>
        </w:r>
      </w:ins>
      <w:r w:rsidR="00A23C02" w:rsidRPr="004329DD">
        <w:rPr>
          <w:szCs w:val="24"/>
        </w:rPr>
        <w:t xml:space="preserve">. </w:t>
      </w:r>
      <w:del w:id="111" w:author="NB" w:date="2018-06-18T15:17:00Z">
        <w:r w:rsidR="00A23C02" w:rsidRPr="004329DD" w:rsidDel="00C32362">
          <w:rPr>
            <w:rFonts w:eastAsia="AdvTTf27234c6"/>
            <w:szCs w:val="24"/>
          </w:rPr>
          <w:delText xml:space="preserve">Despite </w:delText>
        </w:r>
        <w:r w:rsidR="00A23C02" w:rsidRPr="004329DD" w:rsidDel="00C32362">
          <w:rPr>
            <w:rFonts w:eastAsia="AdvTTf27234c6"/>
            <w:i/>
            <w:szCs w:val="24"/>
          </w:rPr>
          <w:delText>B. latro</w:delText>
        </w:r>
        <w:r w:rsidR="00A23C02" w:rsidRPr="004329DD" w:rsidDel="00C32362">
          <w:rPr>
            <w:rFonts w:eastAsia="AdvTTf27234c6"/>
            <w:szCs w:val="24"/>
          </w:rPr>
          <w:delText>’s relative rareness and documented threats, i</w:delText>
        </w:r>
      </w:del>
      <w:ins w:id="112" w:author="NB" w:date="2018-06-18T15:17:00Z">
        <w:r w:rsidR="00C32362">
          <w:rPr>
            <w:rFonts w:eastAsia="AdvTTf27234c6"/>
            <w:szCs w:val="24"/>
          </w:rPr>
          <w:t>I</w:t>
        </w:r>
      </w:ins>
      <w:r w:rsidR="00A23C02" w:rsidRPr="004329DD">
        <w:rPr>
          <w:rFonts w:eastAsia="AdvTTf27234c6"/>
          <w:szCs w:val="24"/>
        </w:rPr>
        <w:t>nformation on the species</w:t>
      </w:r>
      <w:ins w:id="113" w:author="NB" w:date="2018-06-18T16:03:00Z">
        <w:r w:rsidR="00236465">
          <w:rPr>
            <w:rFonts w:eastAsia="AdvTTf27234c6"/>
            <w:szCs w:val="24"/>
          </w:rPr>
          <w:t>’</w:t>
        </w:r>
      </w:ins>
      <w:r w:rsidR="00A23C02" w:rsidRPr="004329DD">
        <w:rPr>
          <w:rFonts w:eastAsia="AdvTTf27234c6"/>
          <w:szCs w:val="24"/>
        </w:rPr>
        <w:t xml:space="preserve"> life-history, behaviour and ecological requirements is </w:t>
      </w:r>
      <w:del w:id="114" w:author="NB" w:date="2018-06-18T16:03:00Z">
        <w:r w:rsidR="00A23C02" w:rsidRPr="004329DD" w:rsidDel="00236465">
          <w:rPr>
            <w:rFonts w:eastAsia="AdvTTf27234c6"/>
            <w:szCs w:val="24"/>
          </w:rPr>
          <w:delText xml:space="preserve">insufficient </w:delText>
        </w:r>
      </w:del>
      <w:ins w:id="115" w:author="NB" w:date="2018-06-18T16:03:00Z">
        <w:r w:rsidR="00236465">
          <w:rPr>
            <w:rFonts w:eastAsia="AdvTTf27234c6"/>
            <w:szCs w:val="24"/>
          </w:rPr>
          <w:t>too limited</w:t>
        </w:r>
      </w:ins>
      <w:del w:id="116" w:author="NB" w:date="2018-06-18T16:03:00Z">
        <w:r w:rsidR="00A23C02" w:rsidRPr="004329DD" w:rsidDel="00236465">
          <w:rPr>
            <w:rFonts w:eastAsia="AdvTTf27234c6"/>
            <w:szCs w:val="24"/>
          </w:rPr>
          <w:delText xml:space="preserve">(Drew </w:delText>
        </w:r>
        <w:r w:rsidR="00C86B69" w:rsidDel="00236465">
          <w:rPr>
            <w:rFonts w:eastAsia="AdvTTf27234c6"/>
            <w:szCs w:val="24"/>
          </w:rPr>
          <w:delText>et al.</w:delText>
        </w:r>
        <w:r w:rsidR="00A23C02" w:rsidRPr="004329DD" w:rsidDel="00236465">
          <w:rPr>
            <w:rFonts w:eastAsia="AdvTTf27234c6"/>
            <w:szCs w:val="24"/>
          </w:rPr>
          <w:delText xml:space="preserve"> 2010)</w:delText>
        </w:r>
      </w:del>
      <w:ins w:id="117" w:author="NB" w:date="2018-06-18T16:03:00Z">
        <w:r w:rsidR="00236465">
          <w:rPr>
            <w:rFonts w:eastAsia="AdvTTf27234c6"/>
            <w:szCs w:val="24"/>
          </w:rPr>
          <w:t xml:space="preserve"> </w:t>
        </w:r>
      </w:ins>
      <w:del w:id="118" w:author="NB" w:date="2018-06-18T16:03:00Z">
        <w:r w:rsidR="00A23C02" w:rsidRPr="004329DD" w:rsidDel="00236465">
          <w:rPr>
            <w:rFonts w:eastAsia="AdvTTf27234c6"/>
            <w:szCs w:val="24"/>
          </w:rPr>
          <w:delText>, making it difficult</w:delText>
        </w:r>
      </w:del>
      <w:r w:rsidR="00A23C02" w:rsidRPr="004329DD">
        <w:rPr>
          <w:rFonts w:eastAsia="AdvTTf27234c6"/>
          <w:szCs w:val="24"/>
        </w:rPr>
        <w:t xml:space="preserve"> to assess its status and design potential conservation measures</w:t>
      </w:r>
      <w:ins w:id="119" w:author="NB" w:date="2018-06-18T16:03:00Z">
        <w:r w:rsidR="00236465">
          <w:rPr>
            <w:rFonts w:eastAsia="AdvTTf27234c6"/>
            <w:szCs w:val="24"/>
          </w:rPr>
          <w:t xml:space="preserve"> </w:t>
        </w:r>
        <w:r w:rsidR="00236465" w:rsidRPr="004329DD">
          <w:rPr>
            <w:rFonts w:eastAsia="AdvTTf27234c6"/>
            <w:szCs w:val="24"/>
          </w:rPr>
          <w:t xml:space="preserve">(Drew </w:t>
        </w:r>
        <w:r w:rsidR="00236465">
          <w:rPr>
            <w:rFonts w:eastAsia="AdvTTf27234c6"/>
            <w:szCs w:val="24"/>
          </w:rPr>
          <w:t>et al.</w:t>
        </w:r>
        <w:r w:rsidR="00236465" w:rsidRPr="004329DD">
          <w:rPr>
            <w:rFonts w:eastAsia="AdvTTf27234c6"/>
            <w:szCs w:val="24"/>
          </w:rPr>
          <w:t xml:space="preserve"> 2010)</w:t>
        </w:r>
      </w:ins>
      <w:r w:rsidR="00A23C02" w:rsidRPr="004329DD">
        <w:rPr>
          <w:rFonts w:eastAsia="AdvTTf27234c6"/>
          <w:szCs w:val="24"/>
        </w:rPr>
        <w:t>.</w:t>
      </w:r>
    </w:p>
    <w:p w14:paraId="16767A77" w14:textId="162A87B5" w:rsidR="00A23C02" w:rsidRPr="004329DD" w:rsidRDefault="00A23C02" w:rsidP="004329DD">
      <w:pPr>
        <w:autoSpaceDE w:val="0"/>
        <w:autoSpaceDN w:val="0"/>
        <w:adjustRightInd w:val="0"/>
        <w:spacing w:after="0" w:line="480" w:lineRule="auto"/>
        <w:ind w:firstLine="720"/>
        <w:rPr>
          <w:szCs w:val="24"/>
        </w:rPr>
      </w:pPr>
      <w:r w:rsidRPr="004329DD">
        <w:rPr>
          <w:i/>
          <w:szCs w:val="24"/>
        </w:rPr>
        <w:t>B</w:t>
      </w:r>
      <w:ins w:id="120" w:author="NB" w:date="2018-06-18T16:04:00Z">
        <w:r w:rsidR="00236465">
          <w:rPr>
            <w:i/>
            <w:szCs w:val="24"/>
          </w:rPr>
          <w:t>irgus</w:t>
        </w:r>
      </w:ins>
      <w:del w:id="121" w:author="NB" w:date="2018-06-18T16:04:00Z">
        <w:r w:rsidRPr="004329DD" w:rsidDel="00236465">
          <w:rPr>
            <w:i/>
            <w:szCs w:val="24"/>
          </w:rPr>
          <w:delText>.</w:delText>
        </w:r>
      </w:del>
      <w:r w:rsidRPr="004329DD">
        <w:rPr>
          <w:i/>
          <w:szCs w:val="24"/>
        </w:rPr>
        <w:t xml:space="preserve"> latro</w:t>
      </w:r>
      <w:r w:rsidRPr="004329DD">
        <w:rPr>
          <w:szCs w:val="24"/>
        </w:rPr>
        <w:t xml:space="preserve"> is a major ecological </w:t>
      </w:r>
      <w:commentRangeStart w:id="122"/>
      <w:r w:rsidRPr="004329DD">
        <w:rPr>
          <w:szCs w:val="24"/>
        </w:rPr>
        <w:t xml:space="preserve">player </w:t>
      </w:r>
      <w:commentRangeEnd w:id="122"/>
      <w:r w:rsidR="00236465">
        <w:rPr>
          <w:rStyle w:val="CommentReference"/>
        </w:rPr>
        <w:commentReference w:id="122"/>
      </w:r>
      <w:r w:rsidRPr="004329DD">
        <w:rPr>
          <w:szCs w:val="24"/>
        </w:rPr>
        <w:t>on isla</w:t>
      </w:r>
      <w:r w:rsidR="00C86B69">
        <w:rPr>
          <w:szCs w:val="24"/>
        </w:rPr>
        <w:t>nd ecosystems (Paulay &amp; Starmer</w:t>
      </w:r>
      <w:r w:rsidRPr="004329DD">
        <w:rPr>
          <w:szCs w:val="24"/>
        </w:rPr>
        <w:t xml:space="preserve"> 2011</w:t>
      </w:r>
      <w:r w:rsidR="00986CE2">
        <w:rPr>
          <w:szCs w:val="24"/>
        </w:rPr>
        <w:t>,</w:t>
      </w:r>
      <w:r w:rsidR="0010156E" w:rsidRPr="004329DD">
        <w:rPr>
          <w:szCs w:val="24"/>
        </w:rPr>
        <w:t xml:space="preserve"> </w:t>
      </w:r>
      <w:r w:rsidR="00C86B69">
        <w:rPr>
          <w:szCs w:val="24"/>
        </w:rPr>
        <w:t>Laidre</w:t>
      </w:r>
      <w:r w:rsidR="0010156E" w:rsidRPr="004329DD">
        <w:rPr>
          <w:szCs w:val="24"/>
        </w:rPr>
        <w:t xml:space="preserve"> 2017</w:t>
      </w:r>
      <w:r w:rsidRPr="004329DD">
        <w:rPr>
          <w:szCs w:val="24"/>
        </w:rPr>
        <w:t xml:space="preserve">). As scavengers they </w:t>
      </w:r>
      <w:del w:id="123" w:author="NB" w:date="2018-06-18T16:07:00Z">
        <w:r w:rsidRPr="004329DD" w:rsidDel="00236465">
          <w:rPr>
            <w:szCs w:val="24"/>
          </w:rPr>
          <w:delText xml:space="preserve">remove </w:delText>
        </w:r>
      </w:del>
      <w:ins w:id="124" w:author="NB" w:date="2018-06-18T16:07:00Z">
        <w:r w:rsidR="00236465">
          <w:rPr>
            <w:szCs w:val="24"/>
          </w:rPr>
          <w:t>scavenge and remove</w:t>
        </w:r>
        <w:r w:rsidR="00236465" w:rsidRPr="004329DD">
          <w:rPr>
            <w:szCs w:val="24"/>
          </w:rPr>
          <w:t xml:space="preserve"> </w:t>
        </w:r>
      </w:ins>
      <w:r w:rsidRPr="004329DD">
        <w:rPr>
          <w:szCs w:val="24"/>
        </w:rPr>
        <w:t>rotting material</w:t>
      </w:r>
      <w:del w:id="125" w:author="NB" w:date="2018-06-18T16:07:00Z">
        <w:r w:rsidRPr="004329DD" w:rsidDel="00236465">
          <w:rPr>
            <w:szCs w:val="24"/>
          </w:rPr>
          <w:delText xml:space="preserve"> and </w:delText>
        </w:r>
        <w:commentRangeStart w:id="126"/>
        <w:r w:rsidRPr="004329DD" w:rsidDel="00236465">
          <w:rPr>
            <w:szCs w:val="24"/>
          </w:rPr>
          <w:delText>so reduce the number of carrion breeding flies</w:delText>
        </w:r>
      </w:del>
      <w:commentRangeEnd w:id="126"/>
      <w:r w:rsidR="00236465">
        <w:rPr>
          <w:rStyle w:val="CommentReference"/>
        </w:rPr>
        <w:commentReference w:id="126"/>
      </w:r>
      <w:r w:rsidRPr="004329DD">
        <w:rPr>
          <w:szCs w:val="24"/>
        </w:rPr>
        <w:t xml:space="preserve">, help to decompose leaf litter, contribute </w:t>
      </w:r>
      <w:commentRangeStart w:id="127"/>
      <w:r w:rsidRPr="004329DD">
        <w:rPr>
          <w:szCs w:val="24"/>
        </w:rPr>
        <w:t xml:space="preserve">greatly </w:t>
      </w:r>
      <w:commentRangeEnd w:id="127"/>
      <w:r w:rsidR="00236465">
        <w:rPr>
          <w:rStyle w:val="CommentReference"/>
        </w:rPr>
        <w:commentReference w:id="127"/>
      </w:r>
      <w:r w:rsidRPr="004329DD">
        <w:rPr>
          <w:szCs w:val="24"/>
        </w:rPr>
        <w:t xml:space="preserve">to seed dispersal, </w:t>
      </w:r>
      <w:ins w:id="128" w:author="NB" w:date="2018-06-18T16:08:00Z">
        <w:r w:rsidR="00236465">
          <w:rPr>
            <w:szCs w:val="24"/>
          </w:rPr>
          <w:t xml:space="preserve">and </w:t>
        </w:r>
      </w:ins>
      <w:r w:rsidRPr="004329DD">
        <w:rPr>
          <w:szCs w:val="24"/>
        </w:rPr>
        <w:t xml:space="preserve">provide a food source for birds </w:t>
      </w:r>
      <w:commentRangeStart w:id="129"/>
      <w:r w:rsidRPr="004329DD">
        <w:rPr>
          <w:szCs w:val="24"/>
        </w:rPr>
        <w:t>in the juvenile stage</w:t>
      </w:r>
      <w:ins w:id="130" w:author="NB" w:date="2018-06-18T16:09:00Z">
        <w:r w:rsidR="00236465">
          <w:rPr>
            <w:szCs w:val="24"/>
          </w:rPr>
          <w:t>, which</w:t>
        </w:r>
      </w:ins>
      <w:del w:id="131" w:author="NB" w:date="2018-06-18T16:09:00Z">
        <w:r w:rsidRPr="004329DD" w:rsidDel="00236465">
          <w:rPr>
            <w:szCs w:val="24"/>
          </w:rPr>
          <w:delText xml:space="preserve"> </w:delText>
        </w:r>
      </w:del>
      <w:commentRangeEnd w:id="129"/>
      <w:r w:rsidR="00236465">
        <w:rPr>
          <w:rStyle w:val="CommentReference"/>
        </w:rPr>
        <w:commentReference w:id="129"/>
      </w:r>
      <w:del w:id="132" w:author="NB" w:date="2018-06-18T16:09:00Z">
        <w:r w:rsidRPr="004329DD" w:rsidDel="00236465">
          <w:rPr>
            <w:szCs w:val="24"/>
          </w:rPr>
          <w:delText>and</w:delText>
        </w:r>
      </w:del>
      <w:r w:rsidRPr="004329DD">
        <w:rPr>
          <w:szCs w:val="24"/>
        </w:rPr>
        <w:t xml:space="preserve"> in turn influence</w:t>
      </w:r>
      <w:ins w:id="133" w:author="NB" w:date="2018-06-18T16:09:00Z">
        <w:r w:rsidR="00236465">
          <w:rPr>
            <w:szCs w:val="24"/>
          </w:rPr>
          <w:t>s</w:t>
        </w:r>
      </w:ins>
      <w:r w:rsidRPr="004329DD">
        <w:rPr>
          <w:szCs w:val="24"/>
        </w:rPr>
        <w:t xml:space="preserve"> the populations of </w:t>
      </w:r>
      <w:ins w:id="134" w:author="NB" w:date="2018-06-18T16:09:00Z">
        <w:r w:rsidR="00236465">
          <w:rPr>
            <w:szCs w:val="24"/>
          </w:rPr>
          <w:t xml:space="preserve">other? </w:t>
        </w:r>
      </w:ins>
      <w:r w:rsidRPr="004329DD">
        <w:rPr>
          <w:szCs w:val="24"/>
        </w:rPr>
        <w:t xml:space="preserve">crab species upon </w:t>
      </w:r>
      <w:r w:rsidR="008A6106">
        <w:rPr>
          <w:szCs w:val="24"/>
        </w:rPr>
        <w:t>which the birds prey (Alexander</w:t>
      </w:r>
      <w:r w:rsidRPr="004329DD">
        <w:rPr>
          <w:szCs w:val="24"/>
        </w:rPr>
        <w:t xml:space="preserve"> 1976). Furthermore, </w:t>
      </w:r>
      <w:r w:rsidRPr="004329DD">
        <w:rPr>
          <w:i/>
          <w:szCs w:val="24"/>
        </w:rPr>
        <w:t>B. latro</w:t>
      </w:r>
      <w:r w:rsidRPr="004329DD">
        <w:rPr>
          <w:szCs w:val="24"/>
        </w:rPr>
        <w:t xml:space="preserve"> contribute</w:t>
      </w:r>
      <w:ins w:id="135" w:author="NB" w:date="2018-06-18T16:09:00Z">
        <w:r w:rsidR="00236465">
          <w:rPr>
            <w:szCs w:val="24"/>
          </w:rPr>
          <w:t>s</w:t>
        </w:r>
      </w:ins>
      <w:r w:rsidRPr="004329DD">
        <w:rPr>
          <w:szCs w:val="24"/>
        </w:rPr>
        <w:t xml:space="preserve"> to soil aeration and erosion through thei</w:t>
      </w:r>
      <w:r w:rsidR="008A6106">
        <w:rPr>
          <w:szCs w:val="24"/>
        </w:rPr>
        <w:t>r burrowing activit</w:t>
      </w:r>
      <w:ins w:id="136" w:author="NB" w:date="2018-06-18T16:09:00Z">
        <w:r w:rsidR="00236465">
          <w:rPr>
            <w:szCs w:val="24"/>
          </w:rPr>
          <w:t>ies</w:t>
        </w:r>
      </w:ins>
      <w:del w:id="137" w:author="NB" w:date="2018-06-18T16:09:00Z">
        <w:r w:rsidR="008A6106" w:rsidDel="00236465">
          <w:rPr>
            <w:szCs w:val="24"/>
          </w:rPr>
          <w:delText>y</w:delText>
        </w:r>
      </w:del>
      <w:r w:rsidR="008A6106">
        <w:rPr>
          <w:szCs w:val="24"/>
        </w:rPr>
        <w:t xml:space="preserve"> (Alexander</w:t>
      </w:r>
      <w:r w:rsidRPr="004329DD">
        <w:rPr>
          <w:szCs w:val="24"/>
        </w:rPr>
        <w:t xml:space="preserve"> 1976) and also serve</w:t>
      </w:r>
      <w:ins w:id="138" w:author="NB" w:date="2018-06-18T16:09:00Z">
        <w:r w:rsidR="00236465">
          <w:rPr>
            <w:szCs w:val="24"/>
          </w:rPr>
          <w:t>s</w:t>
        </w:r>
      </w:ins>
      <w:r w:rsidRPr="004329DD">
        <w:rPr>
          <w:szCs w:val="24"/>
        </w:rPr>
        <w:t xml:space="preserve"> as </w:t>
      </w:r>
      <w:ins w:id="139" w:author="NB" w:date="2018-06-18T16:09:00Z">
        <w:r w:rsidR="00236465">
          <w:rPr>
            <w:szCs w:val="24"/>
          </w:rPr>
          <w:t xml:space="preserve">a </w:t>
        </w:r>
      </w:ins>
      <w:r w:rsidRPr="004329DD">
        <w:rPr>
          <w:szCs w:val="24"/>
        </w:rPr>
        <w:t>host</w:t>
      </w:r>
      <w:del w:id="140" w:author="NB" w:date="2018-06-18T16:09:00Z">
        <w:r w:rsidRPr="004329DD" w:rsidDel="00236465">
          <w:rPr>
            <w:szCs w:val="24"/>
          </w:rPr>
          <w:delText>s</w:delText>
        </w:r>
      </w:del>
      <w:r w:rsidRPr="004329DD">
        <w:rPr>
          <w:szCs w:val="24"/>
        </w:rPr>
        <w:t xml:space="preserve"> to several </w:t>
      </w:r>
      <w:commentRangeStart w:id="141"/>
      <w:r w:rsidRPr="004329DD">
        <w:rPr>
          <w:szCs w:val="24"/>
        </w:rPr>
        <w:t xml:space="preserve">commensal or parasitic species </w:t>
      </w:r>
      <w:commentRangeEnd w:id="141"/>
      <w:r w:rsidR="00236465">
        <w:rPr>
          <w:rStyle w:val="CommentReference"/>
        </w:rPr>
        <w:commentReference w:id="141"/>
      </w:r>
      <w:r w:rsidRPr="004329DD">
        <w:rPr>
          <w:szCs w:val="24"/>
        </w:rPr>
        <w:t xml:space="preserve">(McDermott </w:t>
      </w:r>
      <w:r w:rsidRPr="008A6106">
        <w:rPr>
          <w:szCs w:val="24"/>
        </w:rPr>
        <w:t>et al.</w:t>
      </w:r>
      <w:r w:rsidRPr="004329DD">
        <w:rPr>
          <w:szCs w:val="24"/>
        </w:rPr>
        <w:t xml:space="preserve"> 2010).  </w:t>
      </w:r>
    </w:p>
    <w:p w14:paraId="5A44E26C" w14:textId="024DD701" w:rsidR="00A23C02" w:rsidRPr="004329DD" w:rsidRDefault="00967458" w:rsidP="004329DD">
      <w:pPr>
        <w:autoSpaceDE w:val="0"/>
        <w:autoSpaceDN w:val="0"/>
        <w:adjustRightInd w:val="0"/>
        <w:spacing w:after="0" w:line="480" w:lineRule="auto"/>
        <w:ind w:firstLine="720"/>
        <w:rPr>
          <w:rFonts w:eastAsia="AdvTTf27234c6"/>
          <w:szCs w:val="24"/>
        </w:rPr>
      </w:pPr>
      <w:del w:id="142" w:author="NB" w:date="2018-06-19T21:35:00Z">
        <w:r w:rsidDel="00687C76">
          <w:rPr>
            <w:szCs w:val="24"/>
          </w:rPr>
          <w:delText>We</w:delText>
        </w:r>
        <w:r w:rsidR="00A23C02" w:rsidRPr="004329DD" w:rsidDel="00687C76">
          <w:rPr>
            <w:szCs w:val="24"/>
          </w:rPr>
          <w:delText xml:space="preserve"> investigate</w:delText>
        </w:r>
      </w:del>
      <w:del w:id="143" w:author="NB" w:date="2018-06-18T16:13:00Z">
        <w:r w:rsidR="005E57FE" w:rsidRPr="004329DD" w:rsidDel="00236465">
          <w:rPr>
            <w:szCs w:val="24"/>
          </w:rPr>
          <w:delText>d</w:delText>
        </w:r>
      </w:del>
      <w:del w:id="144" w:author="NB" w:date="2018-06-19T21:35:00Z">
        <w:r w:rsidR="00A23C02" w:rsidRPr="004329DD" w:rsidDel="00687C76">
          <w:rPr>
            <w:szCs w:val="24"/>
          </w:rPr>
          <w:delText xml:space="preserve"> the demographics and dynamics </w:delText>
        </w:r>
      </w:del>
      <w:ins w:id="145" w:author="NB" w:date="2018-06-19T21:35:00Z">
        <w:r w:rsidR="00687C76">
          <w:rPr>
            <w:szCs w:val="24"/>
          </w:rPr>
          <w:t>One of the three remaining key sites for</w:t>
        </w:r>
      </w:ins>
      <w:del w:id="146" w:author="NB" w:date="2018-06-19T21:35:00Z">
        <w:r w:rsidR="00A23C02" w:rsidRPr="004329DD" w:rsidDel="00687C76">
          <w:rPr>
            <w:szCs w:val="24"/>
          </w:rPr>
          <w:delText>of</w:delText>
        </w:r>
      </w:del>
      <w:r w:rsidR="00A23C02" w:rsidRPr="004329DD">
        <w:rPr>
          <w:szCs w:val="24"/>
        </w:rPr>
        <w:t xml:space="preserve"> </w:t>
      </w:r>
      <w:r w:rsidR="00A23C02" w:rsidRPr="004329DD">
        <w:rPr>
          <w:i/>
          <w:szCs w:val="24"/>
        </w:rPr>
        <w:t>B. latro</w:t>
      </w:r>
      <w:r w:rsidR="00A23C02" w:rsidRPr="004329DD">
        <w:rPr>
          <w:szCs w:val="24"/>
        </w:rPr>
        <w:t xml:space="preserve"> </w:t>
      </w:r>
      <w:ins w:id="147" w:author="NB" w:date="2018-06-18T16:10:00Z">
        <w:r w:rsidR="00236465">
          <w:rPr>
            <w:szCs w:val="24"/>
          </w:rPr>
          <w:t>in its Indian Ocean range</w:t>
        </w:r>
      </w:ins>
      <w:ins w:id="148" w:author="NB" w:date="2018-06-19T21:36:00Z">
        <w:r w:rsidR="00687C76">
          <w:rPr>
            <w:szCs w:val="24"/>
          </w:rPr>
          <w:t xml:space="preserve"> is</w:t>
        </w:r>
      </w:ins>
      <w:del w:id="149" w:author="NB" w:date="2018-06-18T16:10:00Z">
        <w:r w:rsidR="00A23C02" w:rsidRPr="004329DD" w:rsidDel="00236465">
          <w:rPr>
            <w:szCs w:val="24"/>
          </w:rPr>
          <w:delText>on</w:delText>
        </w:r>
      </w:del>
      <w:r w:rsidR="00A23C02" w:rsidRPr="004329DD">
        <w:rPr>
          <w:szCs w:val="24"/>
        </w:rPr>
        <w:t xml:space="preserve"> Aldabra Atoll (Seychelles) where the species has benefited from complete protection since Aldabra's designation as a </w:t>
      </w:r>
      <w:ins w:id="150" w:author="NB" w:date="2018-06-18T16:11:00Z">
        <w:r w:rsidR="00236465">
          <w:rPr>
            <w:szCs w:val="24"/>
          </w:rPr>
          <w:t>S</w:t>
        </w:r>
      </w:ins>
      <w:del w:id="151" w:author="NB" w:date="2018-06-18T16:11:00Z">
        <w:r w:rsidR="00A23C02" w:rsidRPr="004329DD" w:rsidDel="00236465">
          <w:rPr>
            <w:szCs w:val="24"/>
          </w:rPr>
          <w:delText>s</w:delText>
        </w:r>
      </w:del>
      <w:r w:rsidR="00A23C02" w:rsidRPr="004329DD">
        <w:rPr>
          <w:szCs w:val="24"/>
        </w:rPr>
        <w:t xml:space="preserve">pecial </w:t>
      </w:r>
      <w:ins w:id="152" w:author="NB" w:date="2018-06-18T16:11:00Z">
        <w:r w:rsidR="00236465">
          <w:rPr>
            <w:szCs w:val="24"/>
          </w:rPr>
          <w:t>R</w:t>
        </w:r>
      </w:ins>
      <w:del w:id="153" w:author="NB" w:date="2018-06-18T16:11:00Z">
        <w:r w:rsidR="00A23C02" w:rsidRPr="004329DD" w:rsidDel="00236465">
          <w:rPr>
            <w:szCs w:val="24"/>
          </w:rPr>
          <w:delText>r</w:delText>
        </w:r>
      </w:del>
      <w:r w:rsidR="00A23C02" w:rsidRPr="004329DD">
        <w:rPr>
          <w:szCs w:val="24"/>
        </w:rPr>
        <w:t xml:space="preserve">eserve in 1981 and UNESCO World Heritage Site in 1982. </w:t>
      </w:r>
      <w:r w:rsidR="00A23C02" w:rsidRPr="004329DD">
        <w:rPr>
          <w:rFonts w:eastAsia="AdvTTf27234c6"/>
          <w:i/>
          <w:szCs w:val="24"/>
        </w:rPr>
        <w:t>B</w:t>
      </w:r>
      <w:ins w:id="154" w:author="NB" w:date="2018-06-18T16:11:00Z">
        <w:r w:rsidR="00236465">
          <w:rPr>
            <w:rFonts w:eastAsia="AdvTTf27234c6"/>
            <w:i/>
            <w:szCs w:val="24"/>
          </w:rPr>
          <w:t>irgus</w:t>
        </w:r>
      </w:ins>
      <w:del w:id="155" w:author="NB" w:date="2018-06-18T16:11:00Z">
        <w:r w:rsidR="00A23C02" w:rsidRPr="004329DD" w:rsidDel="00236465">
          <w:rPr>
            <w:rFonts w:eastAsia="AdvTTf27234c6"/>
            <w:i/>
            <w:szCs w:val="24"/>
          </w:rPr>
          <w:delText>.</w:delText>
        </w:r>
      </w:del>
      <w:r w:rsidR="00A23C02" w:rsidRPr="004329DD">
        <w:rPr>
          <w:rFonts w:eastAsia="AdvTTf27234c6"/>
          <w:i/>
          <w:szCs w:val="24"/>
        </w:rPr>
        <w:t xml:space="preserve"> latro</w:t>
      </w:r>
      <w:r w:rsidR="00A23C02" w:rsidRPr="004329DD">
        <w:rPr>
          <w:szCs w:val="24"/>
        </w:rPr>
        <w:t xml:space="preserve"> is </w:t>
      </w:r>
      <w:ins w:id="156" w:author="NB" w:date="2018-06-19T21:36:00Z">
        <w:r w:rsidR="00687C76">
          <w:rPr>
            <w:szCs w:val="24"/>
          </w:rPr>
          <w:t xml:space="preserve">relatively abundant and </w:t>
        </w:r>
      </w:ins>
      <w:r w:rsidR="00A23C02" w:rsidRPr="004329DD">
        <w:rPr>
          <w:szCs w:val="24"/>
        </w:rPr>
        <w:t xml:space="preserve">widely distributed </w:t>
      </w:r>
      <w:del w:id="157" w:author="NB" w:date="2018-06-18T16:11:00Z">
        <w:r w:rsidR="00A23C02" w:rsidRPr="004329DD" w:rsidDel="00236465">
          <w:rPr>
            <w:szCs w:val="24"/>
          </w:rPr>
          <w:delText xml:space="preserve">throughout </w:delText>
        </w:r>
      </w:del>
      <w:ins w:id="158" w:author="NB" w:date="2018-06-18T16:11:00Z">
        <w:r w:rsidR="00236465">
          <w:rPr>
            <w:szCs w:val="24"/>
          </w:rPr>
          <w:t xml:space="preserve">across </w:t>
        </w:r>
      </w:ins>
      <w:r w:rsidR="00A23C02" w:rsidRPr="004329DD">
        <w:rPr>
          <w:szCs w:val="24"/>
        </w:rPr>
        <w:t xml:space="preserve">the atoll, inhabiting rock crevices, </w:t>
      </w:r>
      <w:r w:rsidR="00A23C02" w:rsidRPr="004329DD">
        <w:rPr>
          <w:szCs w:val="24"/>
        </w:rPr>
        <w:lastRenderedPageBreak/>
        <w:t>deep pot</w:t>
      </w:r>
      <w:r w:rsidR="00C1283C">
        <w:rPr>
          <w:szCs w:val="24"/>
        </w:rPr>
        <w:t>-</w:t>
      </w:r>
      <w:r w:rsidR="00A23C02" w:rsidRPr="004329DD">
        <w:rPr>
          <w:szCs w:val="24"/>
        </w:rPr>
        <w:t>holes, ve</w:t>
      </w:r>
      <w:r w:rsidR="00F2696D">
        <w:rPr>
          <w:szCs w:val="24"/>
        </w:rPr>
        <w:t>getation and sandy areas (Grubb</w:t>
      </w:r>
      <w:r w:rsidR="00A23C02" w:rsidRPr="004329DD">
        <w:rPr>
          <w:szCs w:val="24"/>
        </w:rPr>
        <w:t xml:space="preserve"> 1971). </w:t>
      </w:r>
      <w:r w:rsidR="001363B8" w:rsidRPr="004329DD">
        <w:rPr>
          <w:szCs w:val="24"/>
        </w:rPr>
        <w:t>On</w:t>
      </w:r>
      <w:r w:rsidR="00DD78D5" w:rsidRPr="004329DD">
        <w:rPr>
          <w:szCs w:val="24"/>
        </w:rPr>
        <w:t xml:space="preserve"> Aldabra, </w:t>
      </w:r>
      <w:r w:rsidR="00DD78D5" w:rsidRPr="004329DD">
        <w:rPr>
          <w:i/>
          <w:szCs w:val="24"/>
        </w:rPr>
        <w:t>B. latro</w:t>
      </w:r>
      <w:r w:rsidR="00DD78D5" w:rsidRPr="004329DD">
        <w:rPr>
          <w:szCs w:val="24"/>
        </w:rPr>
        <w:t xml:space="preserve"> </w:t>
      </w:r>
      <w:r w:rsidR="00516AE7" w:rsidRPr="004329DD">
        <w:rPr>
          <w:szCs w:val="24"/>
        </w:rPr>
        <w:t>is a</w:t>
      </w:r>
      <w:ins w:id="159" w:author="NB" w:date="2018-06-18T16:12:00Z">
        <w:r w:rsidR="00236465">
          <w:rPr>
            <w:szCs w:val="24"/>
          </w:rPr>
          <w:t>n important</w:t>
        </w:r>
      </w:ins>
      <w:r w:rsidR="00516AE7" w:rsidRPr="004329DD">
        <w:rPr>
          <w:szCs w:val="24"/>
        </w:rPr>
        <w:t xml:space="preserve"> scavenger </w:t>
      </w:r>
      <w:del w:id="160" w:author="NB" w:date="2018-06-18T16:12:00Z">
        <w:r w:rsidR="00516AE7" w:rsidRPr="004329DD" w:rsidDel="00236465">
          <w:rPr>
            <w:szCs w:val="24"/>
          </w:rPr>
          <w:delText xml:space="preserve">of major importance on the remains </w:delText>
        </w:r>
      </w:del>
      <w:r w:rsidR="00516AE7" w:rsidRPr="004329DD">
        <w:rPr>
          <w:szCs w:val="24"/>
        </w:rPr>
        <w:t xml:space="preserve">of dead </w:t>
      </w:r>
      <w:ins w:id="161" w:author="NB" w:date="2018-06-18T16:12:00Z">
        <w:r w:rsidR="00236465">
          <w:rPr>
            <w:szCs w:val="24"/>
          </w:rPr>
          <w:t xml:space="preserve">giant </w:t>
        </w:r>
      </w:ins>
      <w:r w:rsidR="00516AE7" w:rsidRPr="004329DD">
        <w:rPr>
          <w:szCs w:val="24"/>
        </w:rPr>
        <w:t>tortoises</w:t>
      </w:r>
      <w:ins w:id="162" w:author="NB" w:date="2018-06-18T16:12:00Z">
        <w:r w:rsidR="00236465">
          <w:rPr>
            <w:szCs w:val="24"/>
          </w:rPr>
          <w:t>,</w:t>
        </w:r>
      </w:ins>
      <w:r w:rsidR="00DD78D5" w:rsidRPr="004329DD">
        <w:rPr>
          <w:szCs w:val="24"/>
        </w:rPr>
        <w:t xml:space="preserve"> and</w:t>
      </w:r>
      <w:r w:rsidR="00516AE7" w:rsidRPr="004329DD">
        <w:rPr>
          <w:szCs w:val="24"/>
        </w:rPr>
        <w:t xml:space="preserve"> preys on</w:t>
      </w:r>
      <w:r w:rsidR="00DD78D5" w:rsidRPr="004329DD">
        <w:rPr>
          <w:szCs w:val="24"/>
        </w:rPr>
        <w:t xml:space="preserve"> marine t</w:t>
      </w:r>
      <w:r w:rsidR="00F2696D">
        <w:rPr>
          <w:szCs w:val="24"/>
        </w:rPr>
        <w:t>urtle eggs and hatchlings (Haig</w:t>
      </w:r>
      <w:r w:rsidR="00DD78D5" w:rsidRPr="004329DD">
        <w:rPr>
          <w:szCs w:val="24"/>
        </w:rPr>
        <w:t xml:space="preserve"> 1984). </w:t>
      </w:r>
      <w:r w:rsidR="00A23C02" w:rsidRPr="004329DD">
        <w:rPr>
          <w:szCs w:val="24"/>
        </w:rPr>
        <w:t xml:space="preserve"> Although </w:t>
      </w:r>
      <w:del w:id="163" w:author="NB" w:date="2018-06-18T16:12:00Z">
        <w:r w:rsidR="00A23C02" w:rsidRPr="004329DD" w:rsidDel="00236465">
          <w:rPr>
            <w:szCs w:val="24"/>
          </w:rPr>
          <w:delText xml:space="preserve">being </w:delText>
        </w:r>
      </w:del>
      <w:r w:rsidR="00A23C02" w:rsidRPr="004329DD">
        <w:rPr>
          <w:szCs w:val="24"/>
        </w:rPr>
        <w:t xml:space="preserve">one of the last remaining viable populations in the Indian Ocean, the status and ecological characteristics of Aldabra’s </w:t>
      </w:r>
      <w:r w:rsidR="00A23C02" w:rsidRPr="004329DD">
        <w:rPr>
          <w:i/>
          <w:szCs w:val="24"/>
        </w:rPr>
        <w:t xml:space="preserve">B. latro </w:t>
      </w:r>
      <w:r w:rsidR="00A23C02" w:rsidRPr="004329DD">
        <w:rPr>
          <w:szCs w:val="24"/>
        </w:rPr>
        <w:t>population have</w:t>
      </w:r>
      <w:commentRangeStart w:id="164"/>
      <w:commentRangeStart w:id="165"/>
      <w:r w:rsidR="00A23C02" w:rsidRPr="004329DD">
        <w:rPr>
          <w:szCs w:val="24"/>
        </w:rPr>
        <w:t xml:space="preserve"> not recently been reported.</w:t>
      </w:r>
      <w:r w:rsidR="00A23C02" w:rsidRPr="004329DD">
        <w:rPr>
          <w:rFonts w:eastAsia="AdvTTf27234c6"/>
          <w:szCs w:val="24"/>
        </w:rPr>
        <w:t xml:space="preserve"> </w:t>
      </w:r>
      <w:commentRangeEnd w:id="164"/>
      <w:r w:rsidR="00C1283C">
        <w:rPr>
          <w:rStyle w:val="CommentReference"/>
        </w:rPr>
        <w:commentReference w:id="164"/>
      </w:r>
      <w:commentRangeEnd w:id="165"/>
      <w:r w:rsidR="00236465">
        <w:rPr>
          <w:rStyle w:val="CommentReference"/>
        </w:rPr>
        <w:commentReference w:id="165"/>
      </w:r>
    </w:p>
    <w:p w14:paraId="1FAF361C" w14:textId="1DE08F00"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Here we </w:t>
      </w:r>
      <w:ins w:id="166" w:author="NB" w:date="2018-06-19T21:36:00Z">
        <w:r w:rsidR="00687C76" w:rsidRPr="004329DD">
          <w:rPr>
            <w:szCs w:val="24"/>
          </w:rPr>
          <w:t xml:space="preserve">investigate the demographics and dynamics </w:t>
        </w:r>
        <w:r w:rsidR="00687C76">
          <w:rPr>
            <w:szCs w:val="24"/>
          </w:rPr>
          <w:t xml:space="preserve">of </w:t>
        </w:r>
        <w:r w:rsidR="00687C76">
          <w:rPr>
            <w:i/>
            <w:szCs w:val="24"/>
          </w:rPr>
          <w:t xml:space="preserve">B. latro </w:t>
        </w:r>
        <w:r w:rsidR="00687C76">
          <w:rPr>
            <w:szCs w:val="24"/>
          </w:rPr>
          <w:t xml:space="preserve">on Aldabra and </w:t>
        </w:r>
      </w:ins>
      <w:r w:rsidRPr="004329DD">
        <w:rPr>
          <w:szCs w:val="24"/>
        </w:rPr>
        <w:t xml:space="preserve">present the results of a nine-year study where </w:t>
      </w:r>
      <w:ins w:id="167" w:author="NB" w:date="2018-06-19T21:37:00Z">
        <w:r w:rsidR="00687C76">
          <w:rPr>
            <w:szCs w:val="24"/>
          </w:rPr>
          <w:t>fortnightly</w:t>
        </w:r>
      </w:ins>
      <w:ins w:id="168" w:author="NB" w:date="2018-06-18T16:13:00Z">
        <w:r w:rsidR="00851717">
          <w:rPr>
            <w:szCs w:val="24"/>
          </w:rPr>
          <w:t xml:space="preserve"> </w:t>
        </w:r>
      </w:ins>
      <w:r w:rsidRPr="004329DD">
        <w:rPr>
          <w:szCs w:val="24"/>
        </w:rPr>
        <w:t>counts and biometric</w:t>
      </w:r>
      <w:del w:id="169" w:author="NB" w:date="2018-06-18T16:13:00Z">
        <w:r w:rsidRPr="004329DD" w:rsidDel="00236465">
          <w:rPr>
            <w:szCs w:val="24"/>
          </w:rPr>
          <w:delText>s</w:delText>
        </w:r>
      </w:del>
      <w:r w:rsidRPr="004329DD">
        <w:rPr>
          <w:szCs w:val="24"/>
        </w:rPr>
        <w:t xml:space="preserve"> data were collected on </w:t>
      </w:r>
      <w:r w:rsidRPr="004329DD">
        <w:rPr>
          <w:i/>
          <w:szCs w:val="24"/>
        </w:rPr>
        <w:t>B. latro</w:t>
      </w:r>
      <w:r w:rsidRPr="004329DD">
        <w:rPr>
          <w:szCs w:val="24"/>
        </w:rPr>
        <w:t xml:space="preserve"> individuals </w:t>
      </w:r>
      <w:del w:id="170" w:author="NB" w:date="2018-06-18T16:13:00Z">
        <w:r w:rsidRPr="004329DD" w:rsidDel="00851717">
          <w:rPr>
            <w:szCs w:val="24"/>
          </w:rPr>
          <w:delText xml:space="preserve">at regular intervals </w:delText>
        </w:r>
      </w:del>
      <w:r w:rsidRPr="004329DD">
        <w:rPr>
          <w:szCs w:val="24"/>
        </w:rPr>
        <w:t xml:space="preserve">between </w:t>
      </w:r>
      <w:r w:rsidR="00476E95" w:rsidRPr="004329DD">
        <w:rPr>
          <w:szCs w:val="24"/>
        </w:rPr>
        <w:t xml:space="preserve">2007 </w:t>
      </w:r>
      <w:r w:rsidR="00FB2468">
        <w:rPr>
          <w:szCs w:val="24"/>
        </w:rPr>
        <w:t>and</w:t>
      </w:r>
      <w:r w:rsidR="00476E95" w:rsidRPr="004329DD">
        <w:rPr>
          <w:szCs w:val="24"/>
        </w:rPr>
        <w:t xml:space="preserve"> </w:t>
      </w:r>
      <w:r w:rsidR="00B706CB" w:rsidRPr="004329DD">
        <w:rPr>
          <w:szCs w:val="24"/>
        </w:rPr>
        <w:t>2016</w:t>
      </w:r>
      <w:r w:rsidRPr="004329DD">
        <w:rPr>
          <w:szCs w:val="24"/>
        </w:rPr>
        <w:t xml:space="preserve">. Due to its isolation and protection, we hypothesise that Aldabra hosts a </w:t>
      </w:r>
      <w:del w:id="171" w:author="NB" w:date="2018-06-18T16:14:00Z">
        <w:r w:rsidRPr="004329DD" w:rsidDel="00851717">
          <w:rPr>
            <w:szCs w:val="24"/>
          </w:rPr>
          <w:delText xml:space="preserve">significant </w:delText>
        </w:r>
      </w:del>
      <w:ins w:id="172" w:author="NB" w:date="2018-06-18T16:14:00Z">
        <w:r w:rsidR="00851717">
          <w:rPr>
            <w:szCs w:val="24"/>
          </w:rPr>
          <w:t>large</w:t>
        </w:r>
        <w:r w:rsidR="00851717" w:rsidRPr="004329DD">
          <w:rPr>
            <w:szCs w:val="24"/>
          </w:rPr>
          <w:t xml:space="preserve"> </w:t>
        </w:r>
      </w:ins>
      <w:r w:rsidRPr="004329DD">
        <w:rPr>
          <w:i/>
          <w:szCs w:val="24"/>
        </w:rPr>
        <w:t>B. latro</w:t>
      </w:r>
      <w:r w:rsidRPr="004329DD">
        <w:rPr>
          <w:szCs w:val="24"/>
        </w:rPr>
        <w:t xml:space="preserve"> population </w:t>
      </w:r>
      <w:del w:id="173" w:author="NB" w:date="2018-06-19T21:37:00Z">
        <w:r w:rsidRPr="004329DD" w:rsidDel="00687C76">
          <w:rPr>
            <w:szCs w:val="24"/>
          </w:rPr>
          <w:delText xml:space="preserve">with the potential to be </w:delText>
        </w:r>
      </w:del>
      <w:ins w:id="174" w:author="NB" w:date="2018-06-19T21:37:00Z">
        <w:r w:rsidR="00687C76">
          <w:rPr>
            <w:szCs w:val="24"/>
          </w:rPr>
          <w:t xml:space="preserve">and acts as </w:t>
        </w:r>
      </w:ins>
      <w:r w:rsidRPr="004329DD">
        <w:rPr>
          <w:szCs w:val="24"/>
        </w:rPr>
        <w:t>a</w:t>
      </w:r>
      <w:ins w:id="175" w:author="NB" w:date="2018-06-18T16:16:00Z">
        <w:r w:rsidR="00851717">
          <w:rPr>
            <w:szCs w:val="24"/>
          </w:rPr>
          <w:t xml:space="preserve"> key</w:t>
        </w:r>
      </w:ins>
      <w:r w:rsidRPr="004329DD">
        <w:rPr>
          <w:szCs w:val="24"/>
        </w:rPr>
        <w:t xml:space="preserve"> </w:t>
      </w:r>
      <w:ins w:id="176" w:author="NB" w:date="2018-06-18T16:17:00Z">
        <w:r w:rsidR="00851717">
          <w:rPr>
            <w:szCs w:val="24"/>
          </w:rPr>
          <w:t xml:space="preserve">natural </w:t>
        </w:r>
      </w:ins>
      <w:r w:rsidRPr="004329DD">
        <w:rPr>
          <w:szCs w:val="24"/>
        </w:rPr>
        <w:t xml:space="preserve">source population for </w:t>
      </w:r>
      <w:commentRangeStart w:id="177"/>
      <w:del w:id="178" w:author="NB" w:date="2018-06-18T16:15:00Z">
        <w:r w:rsidRPr="004329DD" w:rsidDel="00851717">
          <w:rPr>
            <w:szCs w:val="24"/>
          </w:rPr>
          <w:delText xml:space="preserve">translocations </w:delText>
        </w:r>
        <w:commentRangeEnd w:id="177"/>
        <w:r w:rsidR="00851717" w:rsidDel="00851717">
          <w:rPr>
            <w:rStyle w:val="CommentReference"/>
          </w:rPr>
          <w:commentReference w:id="177"/>
        </w:r>
        <w:r w:rsidRPr="004329DD" w:rsidDel="00851717">
          <w:rPr>
            <w:szCs w:val="24"/>
          </w:rPr>
          <w:delText xml:space="preserve">to </w:delText>
        </w:r>
      </w:del>
      <w:r w:rsidRPr="004329DD">
        <w:rPr>
          <w:szCs w:val="24"/>
        </w:rPr>
        <w:t xml:space="preserve">other protected areas within its known historic range. </w:t>
      </w:r>
      <w:ins w:id="179" w:author="NB" w:date="2018-06-19T21:46:00Z">
        <w:r w:rsidR="004B6B4C">
          <w:rPr>
            <w:szCs w:val="24"/>
          </w:rPr>
          <w:t>For this population w</w:t>
        </w:r>
      </w:ins>
      <w:ins w:id="180" w:author="NB" w:date="2018-06-19T21:42:00Z">
        <w:r w:rsidR="00687C76" w:rsidRPr="00687C76">
          <w:rPr>
            <w:szCs w:val="24"/>
            <w:highlight w:val="yellow"/>
            <w:rPrChange w:id="181" w:author="NB" w:date="2018-06-19T21:42:00Z">
              <w:rPr>
                <w:szCs w:val="24"/>
              </w:rPr>
            </w:rPrChange>
          </w:rPr>
          <w:t xml:space="preserve">e </w:t>
        </w:r>
      </w:ins>
      <w:ins w:id="182" w:author="NB" w:date="2018-06-19T21:47:00Z">
        <w:r w:rsidR="004B6B4C">
          <w:rPr>
            <w:szCs w:val="24"/>
            <w:highlight w:val="yellow"/>
          </w:rPr>
          <w:t xml:space="preserve">therefore </w:t>
        </w:r>
      </w:ins>
      <w:ins w:id="183" w:author="NB" w:date="2018-06-19T21:44:00Z">
        <w:r w:rsidR="004B6B4C">
          <w:rPr>
            <w:szCs w:val="24"/>
            <w:highlight w:val="yellow"/>
          </w:rPr>
          <w:t xml:space="preserve">aim to: (1) estimate the </w:t>
        </w:r>
      </w:ins>
      <w:ins w:id="184" w:author="NB" w:date="2018-06-19T21:50:00Z">
        <w:r w:rsidR="004B6B4C">
          <w:rPr>
            <w:szCs w:val="24"/>
            <w:highlight w:val="yellow"/>
          </w:rPr>
          <w:t>density and size</w:t>
        </w:r>
      </w:ins>
      <w:ins w:id="185" w:author="NB" w:date="2018-06-19T21:44:00Z">
        <w:r w:rsidR="004B6B4C">
          <w:rPr>
            <w:szCs w:val="24"/>
            <w:highlight w:val="yellow"/>
          </w:rPr>
          <w:t xml:space="preserve"> of </w:t>
        </w:r>
      </w:ins>
      <w:ins w:id="186" w:author="NB" w:date="2018-06-19T21:47:00Z">
        <w:r w:rsidR="004B6B4C">
          <w:rPr>
            <w:szCs w:val="24"/>
            <w:highlight w:val="yellow"/>
          </w:rPr>
          <w:t xml:space="preserve">the </w:t>
        </w:r>
      </w:ins>
      <w:ins w:id="187" w:author="NB" w:date="2018-06-19T21:44:00Z">
        <w:r w:rsidR="004B6B4C">
          <w:rPr>
            <w:szCs w:val="24"/>
            <w:highlight w:val="yellow"/>
          </w:rPr>
          <w:t xml:space="preserve">population; (2) quantify spatial </w:t>
        </w:r>
      </w:ins>
      <w:ins w:id="188" w:author="NB" w:date="2018-06-19T21:59:00Z">
        <w:r w:rsidR="00786113">
          <w:rPr>
            <w:szCs w:val="24"/>
            <w:highlight w:val="yellow"/>
          </w:rPr>
          <w:t xml:space="preserve">(habitat) </w:t>
        </w:r>
      </w:ins>
      <w:ins w:id="189" w:author="NB" w:date="2018-06-19T21:44:00Z">
        <w:r w:rsidR="004B6B4C">
          <w:rPr>
            <w:szCs w:val="24"/>
            <w:highlight w:val="yellow"/>
          </w:rPr>
          <w:t xml:space="preserve">and temporal </w:t>
        </w:r>
      </w:ins>
      <w:ins w:id="190" w:author="NB" w:date="2018-06-19T22:00:00Z">
        <w:r w:rsidR="00786113">
          <w:rPr>
            <w:szCs w:val="24"/>
            <w:highlight w:val="yellow"/>
          </w:rPr>
          <w:t>(inter- and intra-annual</w:t>
        </w:r>
      </w:ins>
      <w:ins w:id="191" w:author="NB" w:date="2018-06-19T22:46:00Z">
        <w:r w:rsidR="008E507E">
          <w:rPr>
            <w:szCs w:val="24"/>
            <w:highlight w:val="yellow"/>
          </w:rPr>
          <w:t>, and lunar phase</w:t>
        </w:r>
      </w:ins>
      <w:ins w:id="192" w:author="NB" w:date="2018-06-19T22:00:00Z">
        <w:r w:rsidR="00786113">
          <w:rPr>
            <w:szCs w:val="24"/>
            <w:highlight w:val="yellow"/>
          </w:rPr>
          <w:t xml:space="preserve">) </w:t>
        </w:r>
      </w:ins>
      <w:ins w:id="193" w:author="NB" w:date="2018-06-19T21:44:00Z">
        <w:r w:rsidR="004B6B4C">
          <w:rPr>
            <w:szCs w:val="24"/>
            <w:highlight w:val="yellow"/>
          </w:rPr>
          <w:t xml:space="preserve">variability; (3) assess sex </w:t>
        </w:r>
        <w:r w:rsidR="004B6B4C" w:rsidRPr="00107C6B">
          <w:rPr>
            <w:szCs w:val="24"/>
            <w:highlight w:val="yellow"/>
          </w:rPr>
          <w:t>ratio</w:t>
        </w:r>
      </w:ins>
      <w:ins w:id="194" w:author="NB" w:date="2018-06-19T21:45:00Z">
        <w:r w:rsidR="004B6B4C" w:rsidRPr="00107C6B">
          <w:rPr>
            <w:szCs w:val="24"/>
            <w:highlight w:val="yellow"/>
          </w:rPr>
          <w:t xml:space="preserve">, size and moult </w:t>
        </w:r>
        <w:r w:rsidR="004B6B4C" w:rsidRPr="0059026A">
          <w:rPr>
            <w:szCs w:val="24"/>
            <w:highlight w:val="yellow"/>
          </w:rPr>
          <w:t>c</w:t>
        </w:r>
        <w:r w:rsidR="004B6B4C" w:rsidRPr="008E507E">
          <w:rPr>
            <w:szCs w:val="24"/>
            <w:highlight w:val="yellow"/>
          </w:rPr>
          <w:t>ycles</w:t>
        </w:r>
      </w:ins>
      <w:ins w:id="195" w:author="NB" w:date="2018-06-19T21:49:00Z">
        <w:r w:rsidR="004B6B4C" w:rsidRPr="008E507E">
          <w:rPr>
            <w:szCs w:val="24"/>
            <w:highlight w:val="yellow"/>
          </w:rPr>
          <w:t xml:space="preserve"> </w:t>
        </w:r>
        <w:r w:rsidR="004B6B4C" w:rsidRPr="004B6B4C">
          <w:rPr>
            <w:szCs w:val="24"/>
            <w:highlight w:val="yellow"/>
            <w:rPrChange w:id="196" w:author="NB" w:date="2018-06-19T21:50:00Z">
              <w:rPr>
                <w:szCs w:val="24"/>
              </w:rPr>
            </w:rPrChange>
          </w:rPr>
          <w:t>(to determine whether there is synchronous seasonal moulting)</w:t>
        </w:r>
      </w:ins>
      <w:ins w:id="197" w:author="NB" w:date="2018-06-19T21:47:00Z">
        <w:r w:rsidR="004B6B4C" w:rsidRPr="00107C6B">
          <w:rPr>
            <w:szCs w:val="24"/>
            <w:highlight w:val="yellow"/>
          </w:rPr>
          <w:t xml:space="preserve">; </w:t>
        </w:r>
      </w:ins>
      <w:ins w:id="198" w:author="NB" w:date="2018-06-19T22:00:00Z">
        <w:r w:rsidR="00786113">
          <w:rPr>
            <w:szCs w:val="24"/>
            <w:highlight w:val="yellow"/>
          </w:rPr>
          <w:t xml:space="preserve">and </w:t>
        </w:r>
      </w:ins>
      <w:ins w:id="199" w:author="NB" w:date="2018-06-19T21:47:00Z">
        <w:r w:rsidR="004B6B4C" w:rsidRPr="00107C6B">
          <w:rPr>
            <w:szCs w:val="24"/>
            <w:highlight w:val="yellow"/>
          </w:rPr>
          <w:t>(4)</w:t>
        </w:r>
        <w:r w:rsidR="004B6B4C">
          <w:rPr>
            <w:szCs w:val="24"/>
            <w:highlight w:val="yellow"/>
          </w:rPr>
          <w:t xml:space="preserve"> </w:t>
        </w:r>
      </w:ins>
      <w:ins w:id="200" w:author="NB" w:date="2018-06-19T21:50:00Z">
        <w:r w:rsidR="004B6B4C">
          <w:rPr>
            <w:szCs w:val="24"/>
            <w:highlight w:val="yellow"/>
          </w:rPr>
          <w:t xml:space="preserve">assess </w:t>
        </w:r>
      </w:ins>
      <w:ins w:id="201" w:author="NB" w:date="2018-06-19T21:59:00Z">
        <w:r w:rsidR="00786113">
          <w:rPr>
            <w:szCs w:val="24"/>
            <w:highlight w:val="yellow"/>
          </w:rPr>
          <w:t xml:space="preserve">the timing of breeding and </w:t>
        </w:r>
      </w:ins>
      <w:ins w:id="202" w:author="NB" w:date="2018-06-19T21:50:00Z">
        <w:r w:rsidR="004B6B4C">
          <w:rPr>
            <w:szCs w:val="24"/>
            <w:highlight w:val="yellow"/>
          </w:rPr>
          <w:t xml:space="preserve">whether </w:t>
        </w:r>
      </w:ins>
      <w:ins w:id="203" w:author="NB" w:date="2018-06-19T21:59:00Z">
        <w:r w:rsidR="00786113">
          <w:rPr>
            <w:szCs w:val="24"/>
            <w:highlight w:val="yellow"/>
          </w:rPr>
          <w:t xml:space="preserve">this </w:t>
        </w:r>
      </w:ins>
      <w:ins w:id="204" w:author="NB" w:date="2018-06-19T21:50:00Z">
        <w:r w:rsidR="004B6B4C">
          <w:rPr>
            <w:szCs w:val="24"/>
            <w:highlight w:val="yellow"/>
          </w:rPr>
          <w:t>is related to lunar phase.</w:t>
        </w:r>
      </w:ins>
      <w:ins w:id="205" w:author="NB" w:date="2018-06-19T21:42:00Z">
        <w:r w:rsidR="00687C76">
          <w:rPr>
            <w:szCs w:val="24"/>
          </w:rPr>
          <w:t xml:space="preserve"> </w:t>
        </w:r>
      </w:ins>
      <w:del w:id="206" w:author="NB" w:date="2018-06-19T21:42:00Z">
        <w:r w:rsidRPr="00687C76" w:rsidDel="00687C76">
          <w:rPr>
            <w:szCs w:val="24"/>
            <w:highlight w:val="yellow"/>
            <w:rPrChange w:id="207" w:author="NB" w:date="2018-06-19T21:38:00Z">
              <w:rPr>
                <w:szCs w:val="24"/>
              </w:rPr>
            </w:rPrChange>
          </w:rPr>
          <w:delText xml:space="preserve">Our aim is to </w:delText>
        </w:r>
      </w:del>
      <w:ins w:id="208" w:author="NB" w:date="2018-06-19T21:42:00Z">
        <w:r w:rsidR="00687C76">
          <w:rPr>
            <w:szCs w:val="24"/>
            <w:highlight w:val="yellow"/>
          </w:rPr>
          <w:t xml:space="preserve">In </w:t>
        </w:r>
      </w:ins>
      <w:ins w:id="209" w:author="NB" w:date="2018-06-19T21:51:00Z">
        <w:r w:rsidR="004B6B4C">
          <w:rPr>
            <w:szCs w:val="24"/>
            <w:highlight w:val="yellow"/>
          </w:rPr>
          <w:t xml:space="preserve">addressing these questions </w:t>
        </w:r>
      </w:ins>
      <w:ins w:id="210" w:author="NB" w:date="2018-06-19T21:42:00Z">
        <w:r w:rsidR="00687C76">
          <w:rPr>
            <w:szCs w:val="24"/>
            <w:highlight w:val="yellow"/>
          </w:rPr>
          <w:t xml:space="preserve">we </w:t>
        </w:r>
      </w:ins>
      <w:r w:rsidRPr="00687C76">
        <w:rPr>
          <w:szCs w:val="24"/>
          <w:highlight w:val="yellow"/>
          <w:rPrChange w:id="211" w:author="NB" w:date="2018-06-19T21:38:00Z">
            <w:rPr>
              <w:szCs w:val="24"/>
            </w:rPr>
          </w:rPrChange>
        </w:rPr>
        <w:t xml:space="preserve">define </w:t>
      </w:r>
      <w:commentRangeStart w:id="212"/>
      <w:r w:rsidRPr="00687C76">
        <w:rPr>
          <w:szCs w:val="24"/>
          <w:highlight w:val="yellow"/>
          <w:rPrChange w:id="213" w:author="NB" w:date="2018-06-19T21:38:00Z">
            <w:rPr>
              <w:szCs w:val="24"/>
            </w:rPr>
          </w:rPrChange>
        </w:rPr>
        <w:t xml:space="preserve">baseline information </w:t>
      </w:r>
      <w:commentRangeEnd w:id="212"/>
      <w:r w:rsidR="00851717" w:rsidRPr="00687C76">
        <w:rPr>
          <w:rStyle w:val="CommentReference"/>
          <w:highlight w:val="yellow"/>
          <w:rPrChange w:id="214" w:author="NB" w:date="2018-06-19T21:38:00Z">
            <w:rPr>
              <w:rStyle w:val="CommentReference"/>
            </w:rPr>
          </w:rPrChange>
        </w:rPr>
        <w:commentReference w:id="212"/>
      </w:r>
      <w:ins w:id="215" w:author="NB" w:date="2018-06-19T21:51:00Z">
        <w:r w:rsidR="004B6B4C">
          <w:rPr>
            <w:szCs w:val="24"/>
            <w:highlight w:val="yellow"/>
          </w:rPr>
          <w:t xml:space="preserve">on the structure and dynamics </w:t>
        </w:r>
      </w:ins>
      <w:r w:rsidRPr="00687C76">
        <w:rPr>
          <w:szCs w:val="24"/>
          <w:highlight w:val="yellow"/>
          <w:rPrChange w:id="216" w:author="NB" w:date="2018-06-19T21:38:00Z">
            <w:rPr>
              <w:szCs w:val="24"/>
            </w:rPr>
          </w:rPrChange>
        </w:rPr>
        <w:t xml:space="preserve">of </w:t>
      </w:r>
      <w:del w:id="217" w:author="NB" w:date="2018-06-19T21:51:00Z">
        <w:r w:rsidRPr="00687C76" w:rsidDel="004B6B4C">
          <w:rPr>
            <w:szCs w:val="24"/>
            <w:highlight w:val="yellow"/>
            <w:rPrChange w:id="218" w:author="NB" w:date="2018-06-19T21:38:00Z">
              <w:rPr>
                <w:szCs w:val="24"/>
              </w:rPr>
            </w:rPrChange>
          </w:rPr>
          <w:delText xml:space="preserve">the </w:delText>
        </w:r>
      </w:del>
      <w:ins w:id="219" w:author="NB" w:date="2018-06-19T21:51:00Z">
        <w:r w:rsidR="004B6B4C">
          <w:rPr>
            <w:szCs w:val="24"/>
            <w:highlight w:val="yellow"/>
          </w:rPr>
          <w:t xml:space="preserve">a </w:t>
        </w:r>
        <w:r w:rsidR="004B6B4C">
          <w:rPr>
            <w:i/>
            <w:szCs w:val="24"/>
            <w:highlight w:val="yellow"/>
          </w:rPr>
          <w:t xml:space="preserve">B. latro </w:t>
        </w:r>
      </w:ins>
      <w:r w:rsidRPr="00687C76">
        <w:rPr>
          <w:szCs w:val="24"/>
          <w:highlight w:val="yellow"/>
          <w:rPrChange w:id="220" w:author="NB" w:date="2018-06-19T21:38:00Z">
            <w:rPr>
              <w:szCs w:val="24"/>
            </w:rPr>
          </w:rPrChange>
        </w:rPr>
        <w:t>population</w:t>
      </w:r>
      <w:del w:id="221" w:author="NB" w:date="2018-06-19T21:51:00Z">
        <w:r w:rsidRPr="00687C76" w:rsidDel="004B6B4C">
          <w:rPr>
            <w:szCs w:val="24"/>
            <w:highlight w:val="yellow"/>
            <w:rPrChange w:id="222" w:author="NB" w:date="2018-06-19T21:38:00Z">
              <w:rPr>
                <w:szCs w:val="24"/>
              </w:rPr>
            </w:rPrChange>
          </w:rPr>
          <w:delText xml:space="preserve"> structure and its spatial and temporal variability</w:delText>
        </w:r>
      </w:del>
      <w:ins w:id="223" w:author="NB" w:date="2018-06-19T21:51:00Z">
        <w:r w:rsidR="004B6B4C">
          <w:rPr>
            <w:szCs w:val="24"/>
            <w:highlight w:val="yellow"/>
          </w:rPr>
          <w:t xml:space="preserve"> in a relatively undisturbed site</w:t>
        </w:r>
      </w:ins>
      <w:ins w:id="224" w:author="NB" w:date="2018-06-18T16:18:00Z">
        <w:r w:rsidR="00851717" w:rsidRPr="00687C76">
          <w:rPr>
            <w:szCs w:val="24"/>
            <w:highlight w:val="yellow"/>
            <w:rPrChange w:id="225" w:author="NB" w:date="2018-06-19T21:38:00Z">
              <w:rPr>
                <w:szCs w:val="24"/>
              </w:rPr>
            </w:rPrChange>
          </w:rPr>
          <w:t>,</w:t>
        </w:r>
      </w:ins>
      <w:r w:rsidRPr="00687C76">
        <w:rPr>
          <w:szCs w:val="24"/>
          <w:highlight w:val="yellow"/>
          <w:rPrChange w:id="226" w:author="NB" w:date="2018-06-19T21:38:00Z">
            <w:rPr>
              <w:szCs w:val="24"/>
            </w:rPr>
          </w:rPrChange>
        </w:rPr>
        <w:t xml:space="preserve"> provid</w:t>
      </w:r>
      <w:ins w:id="227" w:author="NB" w:date="2018-06-19T21:52:00Z">
        <w:r w:rsidR="004B6B4C">
          <w:rPr>
            <w:szCs w:val="24"/>
            <w:highlight w:val="yellow"/>
          </w:rPr>
          <w:t>e</w:t>
        </w:r>
      </w:ins>
      <w:del w:id="228" w:author="NB" w:date="2018-06-19T21:52:00Z">
        <w:r w:rsidRPr="00687C76" w:rsidDel="004B6B4C">
          <w:rPr>
            <w:szCs w:val="24"/>
            <w:highlight w:val="yellow"/>
            <w:rPrChange w:id="229" w:author="NB" w:date="2018-06-19T21:38:00Z">
              <w:rPr>
                <w:szCs w:val="24"/>
              </w:rPr>
            </w:rPrChange>
          </w:rPr>
          <w:delText>ing</w:delText>
        </w:r>
      </w:del>
      <w:r w:rsidRPr="00687C76">
        <w:rPr>
          <w:szCs w:val="24"/>
          <w:highlight w:val="yellow"/>
          <w:rPrChange w:id="230" w:author="NB" w:date="2018-06-19T21:38:00Z">
            <w:rPr>
              <w:szCs w:val="24"/>
            </w:rPr>
          </w:rPrChange>
        </w:rPr>
        <w:t xml:space="preserve"> </w:t>
      </w:r>
      <w:ins w:id="231" w:author="NB" w:date="2018-06-19T21:49:00Z">
        <w:r w:rsidR="004B6B4C">
          <w:rPr>
            <w:szCs w:val="24"/>
            <w:highlight w:val="yellow"/>
          </w:rPr>
          <w:t xml:space="preserve">insights into reproductive </w:t>
        </w:r>
      </w:ins>
      <w:ins w:id="232" w:author="NB" w:date="2018-06-19T21:52:00Z">
        <w:r w:rsidR="004B6B4C">
          <w:rPr>
            <w:szCs w:val="24"/>
            <w:highlight w:val="yellow"/>
          </w:rPr>
          <w:t xml:space="preserve">triggers </w:t>
        </w:r>
      </w:ins>
      <w:ins w:id="233" w:author="NB" w:date="2018-06-19T21:49:00Z">
        <w:r w:rsidR="004B6B4C">
          <w:rPr>
            <w:szCs w:val="24"/>
            <w:highlight w:val="yellow"/>
          </w:rPr>
          <w:t xml:space="preserve">and </w:t>
        </w:r>
      </w:ins>
      <w:r w:rsidRPr="00687C76">
        <w:rPr>
          <w:szCs w:val="24"/>
          <w:highlight w:val="yellow"/>
          <w:rPrChange w:id="234" w:author="NB" w:date="2018-06-19T21:38:00Z">
            <w:rPr>
              <w:szCs w:val="24"/>
            </w:rPr>
          </w:rPrChange>
        </w:rPr>
        <w:t xml:space="preserve">ecological parameters that </w:t>
      </w:r>
      <w:ins w:id="235" w:author="NB" w:date="2018-06-18T16:18:00Z">
        <w:r w:rsidR="00851717" w:rsidRPr="00687C76">
          <w:rPr>
            <w:szCs w:val="24"/>
            <w:highlight w:val="yellow"/>
            <w:rPrChange w:id="236" w:author="NB" w:date="2018-06-19T21:38:00Z">
              <w:rPr>
                <w:szCs w:val="24"/>
              </w:rPr>
            </w:rPrChange>
          </w:rPr>
          <w:t xml:space="preserve">will </w:t>
        </w:r>
      </w:ins>
      <w:r w:rsidRPr="00687C76">
        <w:rPr>
          <w:szCs w:val="24"/>
          <w:highlight w:val="yellow"/>
          <w:rPrChange w:id="237" w:author="NB" w:date="2018-06-19T21:38:00Z">
            <w:rPr>
              <w:szCs w:val="24"/>
            </w:rPr>
          </w:rPrChange>
        </w:rPr>
        <w:t xml:space="preserve">contribute towards </w:t>
      </w:r>
      <w:del w:id="238" w:author="NB" w:date="2018-06-18T16:18:00Z">
        <w:r w:rsidRPr="00687C76" w:rsidDel="00851717">
          <w:rPr>
            <w:szCs w:val="24"/>
            <w:highlight w:val="yellow"/>
            <w:rPrChange w:id="239" w:author="NB" w:date="2018-06-19T21:38:00Z">
              <w:rPr>
                <w:szCs w:val="24"/>
              </w:rPr>
            </w:rPrChange>
          </w:rPr>
          <w:delText xml:space="preserve">appropriate </w:delText>
        </w:r>
      </w:del>
      <w:r w:rsidRPr="00687C76">
        <w:rPr>
          <w:szCs w:val="24"/>
          <w:highlight w:val="yellow"/>
          <w:rPrChange w:id="240" w:author="NB" w:date="2018-06-19T21:38:00Z">
            <w:rPr>
              <w:szCs w:val="24"/>
            </w:rPr>
          </w:rPrChange>
        </w:rPr>
        <w:t>monitoring and conservation strategies on Aldabra and</w:t>
      </w:r>
      <w:ins w:id="241" w:author="NB" w:date="2018-06-18T16:18:00Z">
        <w:r w:rsidR="00851717" w:rsidRPr="00687C76">
          <w:rPr>
            <w:szCs w:val="24"/>
            <w:highlight w:val="yellow"/>
            <w:rPrChange w:id="242" w:author="NB" w:date="2018-06-19T21:38:00Z">
              <w:rPr>
                <w:szCs w:val="24"/>
              </w:rPr>
            </w:rPrChange>
          </w:rPr>
          <w:t xml:space="preserve"> other islands in its range</w:t>
        </w:r>
      </w:ins>
      <w:del w:id="243" w:author="NB" w:date="2018-06-18T16:18:00Z">
        <w:r w:rsidRPr="00687C76" w:rsidDel="00851717">
          <w:rPr>
            <w:szCs w:val="24"/>
            <w:highlight w:val="yellow"/>
            <w:rPrChange w:id="244" w:author="NB" w:date="2018-06-19T21:38:00Z">
              <w:rPr>
                <w:szCs w:val="24"/>
              </w:rPr>
            </w:rPrChange>
          </w:rPr>
          <w:delText xml:space="preserve"> </w:delText>
        </w:r>
        <w:commentRangeStart w:id="245"/>
        <w:commentRangeStart w:id="246"/>
        <w:r w:rsidR="00225336" w:rsidRPr="00687C76" w:rsidDel="00851717">
          <w:rPr>
            <w:szCs w:val="24"/>
            <w:highlight w:val="yellow"/>
            <w:rPrChange w:id="247" w:author="NB" w:date="2018-06-19T21:38:00Z">
              <w:rPr>
                <w:szCs w:val="24"/>
              </w:rPr>
            </w:rPrChange>
          </w:rPr>
          <w:delText>els</w:delText>
        </w:r>
      </w:del>
      <w:del w:id="248" w:author="NB" w:date="2018-06-18T16:19:00Z">
        <w:r w:rsidR="00225336" w:rsidRPr="00687C76" w:rsidDel="00851717">
          <w:rPr>
            <w:szCs w:val="24"/>
            <w:highlight w:val="yellow"/>
            <w:rPrChange w:id="249" w:author="NB" w:date="2018-06-19T21:38:00Z">
              <w:rPr>
                <w:szCs w:val="24"/>
              </w:rPr>
            </w:rPrChange>
          </w:rPr>
          <w:delText>ewhere</w:delText>
        </w:r>
      </w:del>
      <w:commentRangeEnd w:id="245"/>
      <w:r w:rsidR="00225336" w:rsidRPr="00687C76">
        <w:rPr>
          <w:rStyle w:val="CommentReference"/>
          <w:highlight w:val="yellow"/>
          <w:rPrChange w:id="250" w:author="NB" w:date="2018-06-19T21:38:00Z">
            <w:rPr>
              <w:rStyle w:val="CommentReference"/>
            </w:rPr>
          </w:rPrChange>
        </w:rPr>
        <w:commentReference w:id="245"/>
      </w:r>
      <w:commentRangeEnd w:id="246"/>
      <w:r w:rsidR="00851717" w:rsidRPr="00687C76">
        <w:rPr>
          <w:rStyle w:val="CommentReference"/>
          <w:highlight w:val="yellow"/>
          <w:rPrChange w:id="251" w:author="NB" w:date="2018-06-19T21:38:00Z">
            <w:rPr>
              <w:rStyle w:val="CommentReference"/>
            </w:rPr>
          </w:rPrChange>
        </w:rPr>
        <w:commentReference w:id="246"/>
      </w:r>
      <w:r w:rsidRPr="00687C76">
        <w:rPr>
          <w:szCs w:val="24"/>
          <w:highlight w:val="yellow"/>
          <w:rPrChange w:id="252" w:author="NB" w:date="2018-06-19T21:38:00Z">
            <w:rPr>
              <w:szCs w:val="24"/>
            </w:rPr>
          </w:rPrChange>
        </w:rPr>
        <w:t xml:space="preserve">. </w:t>
      </w:r>
      <w:del w:id="253" w:author="NB" w:date="2018-06-18T16:18:00Z">
        <w:r w:rsidRPr="00687C76" w:rsidDel="00851717">
          <w:rPr>
            <w:szCs w:val="24"/>
            <w:highlight w:val="yellow"/>
            <w:rPrChange w:id="254" w:author="NB" w:date="2018-06-19T21:38:00Z">
              <w:rPr>
                <w:szCs w:val="24"/>
              </w:rPr>
            </w:rPrChange>
          </w:rPr>
          <w:delText xml:space="preserve">We hope to give </w:delText>
        </w:r>
        <w:r w:rsidRPr="00687C76" w:rsidDel="00851717">
          <w:rPr>
            <w:i/>
            <w:szCs w:val="24"/>
            <w:highlight w:val="yellow"/>
            <w:rPrChange w:id="255" w:author="NB" w:date="2018-06-19T21:38:00Z">
              <w:rPr>
                <w:i/>
                <w:szCs w:val="24"/>
              </w:rPr>
            </w:rPrChange>
          </w:rPr>
          <w:delText>B. latro</w:delText>
        </w:r>
        <w:r w:rsidRPr="00687C76" w:rsidDel="00851717">
          <w:rPr>
            <w:szCs w:val="24"/>
            <w:highlight w:val="yellow"/>
            <w:rPrChange w:id="256" w:author="NB" w:date="2018-06-19T21:38:00Z">
              <w:rPr>
                <w:szCs w:val="24"/>
              </w:rPr>
            </w:rPrChange>
          </w:rPr>
          <w:delText xml:space="preserve"> the conservation leverage it deserves.</w:delText>
        </w:r>
        <w:r w:rsidRPr="004329DD" w:rsidDel="00851717">
          <w:rPr>
            <w:szCs w:val="24"/>
          </w:rPr>
          <w:delText xml:space="preserve"> </w:delText>
        </w:r>
      </w:del>
    </w:p>
    <w:p w14:paraId="1FBB80BA" w14:textId="77777777" w:rsidR="00A23C02" w:rsidRPr="004329DD" w:rsidRDefault="00A23C02" w:rsidP="004329DD">
      <w:pPr>
        <w:autoSpaceDE w:val="0"/>
        <w:autoSpaceDN w:val="0"/>
        <w:adjustRightInd w:val="0"/>
        <w:spacing w:after="0" w:line="480" w:lineRule="auto"/>
        <w:ind w:firstLine="720"/>
        <w:rPr>
          <w:szCs w:val="24"/>
        </w:rPr>
      </w:pPr>
    </w:p>
    <w:p w14:paraId="77462E04" w14:textId="77777777" w:rsidR="00A23C02" w:rsidRPr="004329DD" w:rsidRDefault="00A23C02" w:rsidP="004329DD">
      <w:pPr>
        <w:autoSpaceDE w:val="0"/>
        <w:autoSpaceDN w:val="0"/>
        <w:adjustRightInd w:val="0"/>
        <w:spacing w:after="0" w:line="480" w:lineRule="auto"/>
        <w:rPr>
          <w:szCs w:val="24"/>
        </w:rPr>
      </w:pPr>
      <w:r w:rsidRPr="004329DD">
        <w:rPr>
          <w:szCs w:val="24"/>
        </w:rPr>
        <w:t>MATERIALS AND METHODS</w:t>
      </w:r>
    </w:p>
    <w:p w14:paraId="5A605679" w14:textId="77777777" w:rsidR="00A23C02" w:rsidRPr="004329DD" w:rsidRDefault="00A23C02" w:rsidP="004329DD">
      <w:pPr>
        <w:pStyle w:val="FirstParagraph"/>
        <w:spacing w:after="0" w:line="480" w:lineRule="auto"/>
        <w:rPr>
          <w:i/>
          <w:lang w:val="en-GB"/>
        </w:rPr>
      </w:pPr>
      <w:r w:rsidRPr="004329DD">
        <w:rPr>
          <w:i/>
          <w:lang w:val="en-GB"/>
        </w:rPr>
        <w:t>Study site</w:t>
      </w:r>
    </w:p>
    <w:p w14:paraId="3CE24616" w14:textId="01BDF76D" w:rsidR="00051B7C" w:rsidRPr="004329DD" w:rsidRDefault="00A23C02" w:rsidP="004329DD">
      <w:pPr>
        <w:spacing w:after="0" w:line="480" w:lineRule="auto"/>
        <w:rPr>
          <w:szCs w:val="24"/>
        </w:rPr>
      </w:pPr>
      <w:r w:rsidRPr="004329DD">
        <w:rPr>
          <w:szCs w:val="24"/>
        </w:rPr>
        <w:t>Aldabra Atoll (9°25</w:t>
      </w:r>
      <w:r w:rsidRPr="004329DD">
        <w:rPr>
          <w:rFonts w:eastAsia="AdvOT596495f2+20"/>
          <w:szCs w:val="24"/>
        </w:rPr>
        <w:t>′</w:t>
      </w:r>
      <w:r w:rsidRPr="004329DD">
        <w:rPr>
          <w:szCs w:val="24"/>
        </w:rPr>
        <w:t>0</w:t>
      </w:r>
      <w:r w:rsidRPr="004329DD">
        <w:rPr>
          <w:rFonts w:eastAsia="AdvOT596495f2+20"/>
          <w:szCs w:val="24"/>
        </w:rPr>
        <w:t xml:space="preserve">″ </w:t>
      </w:r>
      <w:r w:rsidRPr="004329DD">
        <w:rPr>
          <w:szCs w:val="24"/>
        </w:rPr>
        <w:t>S, 46°24</w:t>
      </w:r>
      <w:r w:rsidRPr="004329DD">
        <w:rPr>
          <w:rFonts w:eastAsia="AdvOT596495f2+20"/>
          <w:szCs w:val="24"/>
        </w:rPr>
        <w:t>′</w:t>
      </w:r>
      <w:r w:rsidRPr="004329DD">
        <w:rPr>
          <w:szCs w:val="24"/>
        </w:rPr>
        <w:t>59</w:t>
      </w:r>
      <w:r w:rsidRPr="004329DD">
        <w:rPr>
          <w:rFonts w:eastAsia="AdvOT596495f2+20"/>
          <w:szCs w:val="24"/>
        </w:rPr>
        <w:t>″ E</w:t>
      </w:r>
      <w:ins w:id="257" w:author="NB" w:date="2018-06-19T13:58:00Z">
        <w:r w:rsidR="00600EEA">
          <w:rPr>
            <w:rFonts w:eastAsia="AdvOT596495f2+20"/>
            <w:szCs w:val="24"/>
          </w:rPr>
          <w:t>;</w:t>
        </w:r>
      </w:ins>
      <w:del w:id="258" w:author="NB" w:date="2018-06-19T13:58:00Z">
        <w:r w:rsidR="00775140" w:rsidDel="00600EEA">
          <w:rPr>
            <w:rFonts w:eastAsia="AdvOT596495f2+20"/>
            <w:szCs w:val="24"/>
          </w:rPr>
          <w:delText>,</w:delText>
        </w:r>
      </w:del>
      <w:r w:rsidR="00775140">
        <w:rPr>
          <w:rFonts w:eastAsia="AdvOT596495f2+20"/>
          <w:szCs w:val="24"/>
        </w:rPr>
        <w:t xml:space="preserve"> land area </w:t>
      </w:r>
      <w:r w:rsidR="00775140" w:rsidRPr="004329DD">
        <w:rPr>
          <w:szCs w:val="24"/>
        </w:rPr>
        <w:t>155km</w:t>
      </w:r>
      <w:r w:rsidR="00775140" w:rsidRPr="004329DD">
        <w:rPr>
          <w:szCs w:val="24"/>
          <w:vertAlign w:val="superscript"/>
        </w:rPr>
        <w:t>2</w:t>
      </w:r>
      <w:r w:rsidRPr="004329DD">
        <w:rPr>
          <w:szCs w:val="24"/>
        </w:rPr>
        <w:t xml:space="preserve">) </w:t>
      </w:r>
      <w:ins w:id="259" w:author="NB" w:date="2018-06-19T14:02:00Z">
        <w:r w:rsidR="00600EEA">
          <w:rPr>
            <w:szCs w:val="24"/>
          </w:rPr>
          <w:t>is a large (</w:t>
        </w:r>
        <w:r w:rsidR="00600EEA" w:rsidRPr="004329DD">
          <w:rPr>
            <w:szCs w:val="24"/>
          </w:rPr>
          <w:t>34</w:t>
        </w:r>
        <w:r w:rsidR="00600EEA">
          <w:rPr>
            <w:szCs w:val="24"/>
          </w:rPr>
          <w:t xml:space="preserve"> km ×</w:t>
        </w:r>
        <w:r w:rsidR="00600EEA" w:rsidRPr="004329DD">
          <w:rPr>
            <w:szCs w:val="24"/>
          </w:rPr>
          <w:t xml:space="preserve"> 14</w:t>
        </w:r>
        <w:r w:rsidR="00600EEA">
          <w:rPr>
            <w:szCs w:val="24"/>
          </w:rPr>
          <w:t xml:space="preserve"> </w:t>
        </w:r>
        <w:r w:rsidR="00600EEA" w:rsidRPr="004329DD">
          <w:rPr>
            <w:szCs w:val="24"/>
          </w:rPr>
          <w:t>km</w:t>
        </w:r>
        <w:r w:rsidR="00600EEA">
          <w:rPr>
            <w:szCs w:val="24"/>
          </w:rPr>
          <w:t xml:space="preserve">) raised atoll </w:t>
        </w:r>
      </w:ins>
      <w:del w:id="260" w:author="NB" w:date="2018-06-19T14:02:00Z">
        <w:r w:rsidRPr="004329DD" w:rsidDel="00600EEA">
          <w:rPr>
            <w:szCs w:val="24"/>
          </w:rPr>
          <w:delText xml:space="preserve">lies </w:delText>
        </w:r>
      </w:del>
      <w:r w:rsidRPr="004329DD">
        <w:rPr>
          <w:szCs w:val="24"/>
        </w:rPr>
        <w:t>in the Western Indian Ocean</w:t>
      </w:r>
      <w:ins w:id="261" w:author="NB" w:date="2018-06-19T14:02:00Z">
        <w:r w:rsidR="00600EEA">
          <w:rPr>
            <w:szCs w:val="24"/>
          </w:rPr>
          <w:t>, which</w:t>
        </w:r>
      </w:ins>
      <w:del w:id="262" w:author="NB" w:date="2018-06-19T14:02:00Z">
        <w:r w:rsidRPr="004329DD" w:rsidDel="00600EEA">
          <w:rPr>
            <w:szCs w:val="24"/>
          </w:rPr>
          <w:delText xml:space="preserve"> and</w:delText>
        </w:r>
      </w:del>
      <w:r w:rsidRPr="004329DD">
        <w:rPr>
          <w:szCs w:val="24"/>
        </w:rPr>
        <w:t xml:space="preserve"> forms part of the Seychelles archipelago. It is </w:t>
      </w:r>
      <w:del w:id="263" w:author="NB" w:date="2018-06-19T13:58:00Z">
        <w:r w:rsidRPr="004329DD" w:rsidDel="00600EEA">
          <w:rPr>
            <w:szCs w:val="24"/>
          </w:rPr>
          <w:delText xml:space="preserve">located approximately </w:delText>
        </w:r>
      </w:del>
      <w:ins w:id="264" w:author="NB" w:date="2018-06-19T13:58:00Z">
        <w:r w:rsidR="00600EEA">
          <w:rPr>
            <w:szCs w:val="24"/>
          </w:rPr>
          <w:t xml:space="preserve">ca. </w:t>
        </w:r>
      </w:ins>
      <w:r w:rsidRPr="004329DD">
        <w:rPr>
          <w:szCs w:val="24"/>
        </w:rPr>
        <w:t>1100</w:t>
      </w:r>
      <w:ins w:id="265" w:author="NB" w:date="2018-06-15T11:45:00Z">
        <w:r w:rsidR="00D07E2A">
          <w:rPr>
            <w:szCs w:val="24"/>
          </w:rPr>
          <w:t xml:space="preserve"> </w:t>
        </w:r>
      </w:ins>
      <w:r w:rsidRPr="004329DD">
        <w:rPr>
          <w:szCs w:val="24"/>
        </w:rPr>
        <w:t>km south</w:t>
      </w:r>
      <w:ins w:id="266" w:author="NB" w:date="2018-06-19T13:58:00Z">
        <w:r w:rsidR="00600EEA">
          <w:rPr>
            <w:szCs w:val="24"/>
          </w:rPr>
          <w:t>-</w:t>
        </w:r>
      </w:ins>
      <w:del w:id="267" w:author="NB" w:date="2018-06-19T13:58:00Z">
        <w:r w:rsidRPr="004329DD" w:rsidDel="00600EEA">
          <w:rPr>
            <w:szCs w:val="24"/>
          </w:rPr>
          <w:delText xml:space="preserve"> </w:delText>
        </w:r>
      </w:del>
      <w:r w:rsidRPr="004329DD">
        <w:rPr>
          <w:szCs w:val="24"/>
        </w:rPr>
        <w:t xml:space="preserve">west of Mahé, the </w:t>
      </w:r>
      <w:r w:rsidR="00E5161A" w:rsidRPr="004329DD">
        <w:rPr>
          <w:szCs w:val="24"/>
        </w:rPr>
        <w:t xml:space="preserve">main </w:t>
      </w:r>
      <w:r w:rsidRPr="004329DD">
        <w:rPr>
          <w:szCs w:val="24"/>
        </w:rPr>
        <w:t>i</w:t>
      </w:r>
      <w:r w:rsidR="00D07E2A">
        <w:rPr>
          <w:szCs w:val="24"/>
        </w:rPr>
        <w:t xml:space="preserve">sland of the Seychelles, and </w:t>
      </w:r>
      <w:ins w:id="268" w:author="NB" w:date="2018-06-19T14:00:00Z">
        <w:r w:rsidR="00600EEA">
          <w:rPr>
            <w:szCs w:val="24"/>
          </w:rPr>
          <w:t xml:space="preserve">ca. </w:t>
        </w:r>
      </w:ins>
      <w:r w:rsidR="00D07E2A">
        <w:rPr>
          <w:szCs w:val="24"/>
        </w:rPr>
        <w:t>4</w:t>
      </w:r>
      <w:ins w:id="269" w:author="NB" w:date="2018-06-19T14:00:00Z">
        <w:r w:rsidR="00600EEA">
          <w:rPr>
            <w:szCs w:val="24"/>
          </w:rPr>
          <w:t>00</w:t>
        </w:r>
      </w:ins>
      <w:del w:id="270" w:author="NB" w:date="2018-06-19T14:00:00Z">
        <w:r w:rsidR="00D07E2A" w:rsidDel="00600EEA">
          <w:rPr>
            <w:szCs w:val="24"/>
          </w:rPr>
          <w:delText>2</w:delText>
        </w:r>
      </w:del>
      <w:ins w:id="271" w:author="NB" w:date="2018-06-15T11:45:00Z">
        <w:r w:rsidR="00D07E2A">
          <w:rPr>
            <w:szCs w:val="24"/>
          </w:rPr>
          <w:t xml:space="preserve"> </w:t>
        </w:r>
      </w:ins>
      <w:r w:rsidRPr="004329DD">
        <w:rPr>
          <w:szCs w:val="24"/>
        </w:rPr>
        <w:t xml:space="preserve">km from Madagascar (Fig. 1). Aldabra is </w:t>
      </w:r>
      <w:del w:id="272" w:author="NB" w:date="2018-06-19T14:01:00Z">
        <w:r w:rsidRPr="004329DD" w:rsidDel="00600EEA">
          <w:rPr>
            <w:szCs w:val="24"/>
          </w:rPr>
          <w:delText xml:space="preserve">the </w:delText>
        </w:r>
        <w:commentRangeStart w:id="273"/>
        <w:r w:rsidRPr="004329DD" w:rsidDel="00600EEA">
          <w:rPr>
            <w:szCs w:val="24"/>
          </w:rPr>
          <w:delText>second largest raised coral atoll,</w:delText>
        </w:r>
      </w:del>
      <w:commentRangeEnd w:id="273"/>
      <w:r w:rsidR="00600EEA">
        <w:rPr>
          <w:rStyle w:val="CommentReference"/>
        </w:rPr>
        <w:commentReference w:id="273"/>
      </w:r>
      <w:del w:id="274" w:author="NB" w:date="2018-06-19T14:01:00Z">
        <w:r w:rsidRPr="004329DD" w:rsidDel="00600EEA">
          <w:rPr>
            <w:szCs w:val="24"/>
          </w:rPr>
          <w:delText xml:space="preserve"> </w:delText>
        </w:r>
      </w:del>
      <w:r w:rsidRPr="004329DD">
        <w:rPr>
          <w:szCs w:val="24"/>
        </w:rPr>
        <w:t>ca.</w:t>
      </w:r>
      <w:del w:id="275" w:author="NB" w:date="2018-06-19T14:02:00Z">
        <w:r w:rsidRPr="004329DD" w:rsidDel="00600EEA">
          <w:rPr>
            <w:szCs w:val="24"/>
          </w:rPr>
          <w:delText xml:space="preserve"> 34</w:delText>
        </w:r>
        <w:r w:rsidR="00D07E2A" w:rsidDel="00600EEA">
          <w:rPr>
            <w:szCs w:val="24"/>
          </w:rPr>
          <w:delText xml:space="preserve"> </w:delText>
        </w:r>
        <w:r w:rsidRPr="004329DD" w:rsidDel="00600EEA">
          <w:rPr>
            <w:szCs w:val="24"/>
          </w:rPr>
          <w:delText>km long and 14km wide</w:delText>
        </w:r>
      </w:del>
      <w:del w:id="276" w:author="NB" w:date="2018-06-19T14:03:00Z">
        <w:r w:rsidRPr="004329DD" w:rsidDel="00600EEA">
          <w:rPr>
            <w:szCs w:val="24"/>
          </w:rPr>
          <w:delText xml:space="preserve">, and is </w:delText>
        </w:r>
      </w:del>
      <w:r w:rsidRPr="004329DD">
        <w:rPr>
          <w:szCs w:val="24"/>
        </w:rPr>
        <w:t xml:space="preserve">composed of a characteristic and irregular coral limestone </w:t>
      </w:r>
      <w:r w:rsidRPr="004329DD">
        <w:rPr>
          <w:szCs w:val="24"/>
        </w:rPr>
        <w:lastRenderedPageBreak/>
        <w:t xml:space="preserve">formation </w:t>
      </w:r>
      <w:ins w:id="277" w:author="NB" w:date="2018-06-19T14:04:00Z">
        <w:r w:rsidR="00347D7B">
          <w:rPr>
            <w:szCs w:val="24"/>
          </w:rPr>
          <w:t>called</w:t>
        </w:r>
      </w:ins>
      <w:del w:id="278" w:author="NB" w:date="2018-06-19T14:04:00Z">
        <w:r w:rsidRPr="004329DD" w:rsidDel="00347D7B">
          <w:rPr>
            <w:szCs w:val="24"/>
          </w:rPr>
          <w:delText>termed as</w:delText>
        </w:r>
      </w:del>
      <w:r w:rsidRPr="004329DD">
        <w:rPr>
          <w:szCs w:val="24"/>
        </w:rPr>
        <w:t xml:space="preserve"> ‘champignon’. The terrestrial environment is dominated by dense scrub of varying height, either continuous or in a mosaic with open r</w:t>
      </w:r>
      <w:r w:rsidR="003E2852">
        <w:rPr>
          <w:szCs w:val="24"/>
        </w:rPr>
        <w:t>ocky ground (Hnatiuk &amp; Merton</w:t>
      </w:r>
      <w:r w:rsidRPr="004329DD">
        <w:rPr>
          <w:szCs w:val="24"/>
        </w:rPr>
        <w:t xml:space="preserve"> 1979). Aldabra</w:t>
      </w:r>
      <w:r w:rsidRPr="004329DD">
        <w:rPr>
          <w:rFonts w:eastAsia="AdvOT596495f2+20"/>
          <w:szCs w:val="24"/>
        </w:rPr>
        <w:t>’</w:t>
      </w:r>
      <w:r w:rsidRPr="004329DD">
        <w:rPr>
          <w:szCs w:val="24"/>
        </w:rPr>
        <w:t>s climate is determined by two distinct seasons: the wet season of the north</w:t>
      </w:r>
      <w:ins w:id="279" w:author="NB" w:date="2018-06-19T14:05:00Z">
        <w:r w:rsidR="00347D7B">
          <w:rPr>
            <w:szCs w:val="24"/>
          </w:rPr>
          <w:t>-</w:t>
        </w:r>
      </w:ins>
      <w:r w:rsidRPr="004329DD">
        <w:rPr>
          <w:szCs w:val="24"/>
        </w:rPr>
        <w:t xml:space="preserve">west monsoon from November to April (Stoddart </w:t>
      </w:r>
      <w:r w:rsidR="003E2852">
        <w:rPr>
          <w:szCs w:val="24"/>
        </w:rPr>
        <w:t>&amp; Mole</w:t>
      </w:r>
      <w:r w:rsidRPr="004329DD">
        <w:rPr>
          <w:szCs w:val="24"/>
        </w:rPr>
        <w:t xml:space="preserve"> 1977), while between May to October there is lower rainfall resulting from the south</w:t>
      </w:r>
      <w:ins w:id="280" w:author="NB" w:date="2018-06-19T14:05:00Z">
        <w:r w:rsidR="00347D7B">
          <w:rPr>
            <w:szCs w:val="24"/>
          </w:rPr>
          <w:t>-</w:t>
        </w:r>
      </w:ins>
      <w:r w:rsidRPr="004329DD">
        <w:rPr>
          <w:szCs w:val="24"/>
        </w:rPr>
        <w:t xml:space="preserve">east </w:t>
      </w:r>
      <w:del w:id="281" w:author="NB" w:date="2018-06-19T14:05:00Z">
        <w:r w:rsidRPr="004329DD" w:rsidDel="00347D7B">
          <w:rPr>
            <w:szCs w:val="24"/>
          </w:rPr>
          <w:delText xml:space="preserve">monsoon </w:delText>
        </w:r>
      </w:del>
      <w:ins w:id="282" w:author="NB" w:date="2018-06-19T14:05:00Z">
        <w:r w:rsidR="00347D7B">
          <w:rPr>
            <w:szCs w:val="24"/>
          </w:rPr>
          <w:t xml:space="preserve">trade </w:t>
        </w:r>
      </w:ins>
      <w:r w:rsidRPr="004329DD">
        <w:rPr>
          <w:szCs w:val="24"/>
        </w:rPr>
        <w:t>winds.</w:t>
      </w:r>
    </w:p>
    <w:p w14:paraId="4FA78392" w14:textId="77777777" w:rsidR="00051B7C" w:rsidRPr="004329DD" w:rsidRDefault="00051B7C" w:rsidP="004329DD">
      <w:pPr>
        <w:spacing w:after="0" w:line="480" w:lineRule="auto"/>
        <w:rPr>
          <w:szCs w:val="24"/>
        </w:rPr>
      </w:pPr>
    </w:p>
    <w:p w14:paraId="686F601D" w14:textId="1D52F9F6" w:rsidR="00051B7C" w:rsidRPr="004329DD" w:rsidRDefault="00A23C02" w:rsidP="004329DD">
      <w:pPr>
        <w:spacing w:after="0" w:line="480" w:lineRule="auto"/>
        <w:rPr>
          <w:szCs w:val="24"/>
        </w:rPr>
      </w:pPr>
      <w:r w:rsidRPr="004329DD">
        <w:rPr>
          <w:i/>
          <w:szCs w:val="24"/>
        </w:rPr>
        <w:t>S</w:t>
      </w:r>
      <w:ins w:id="283" w:author="NB" w:date="2018-06-19T14:05:00Z">
        <w:r w:rsidR="00347D7B">
          <w:rPr>
            <w:i/>
            <w:szCs w:val="24"/>
          </w:rPr>
          <w:t>urvey design</w:t>
        </w:r>
      </w:ins>
      <w:ins w:id="284" w:author="NB" w:date="2018-06-19T14:56:00Z">
        <w:r w:rsidR="00AB5749">
          <w:rPr>
            <w:i/>
            <w:szCs w:val="24"/>
          </w:rPr>
          <w:t xml:space="preserve"> and sampling</w:t>
        </w:r>
      </w:ins>
      <w:del w:id="285" w:author="NB" w:date="2018-06-19T14:05:00Z">
        <w:r w:rsidRPr="004329DD" w:rsidDel="00347D7B">
          <w:rPr>
            <w:i/>
            <w:szCs w:val="24"/>
          </w:rPr>
          <w:delText>ampling</w:delText>
        </w:r>
      </w:del>
    </w:p>
    <w:p w14:paraId="13C71DD7" w14:textId="6B5A9B4A" w:rsidR="00A23C02" w:rsidRPr="004329DD" w:rsidRDefault="00A23C02" w:rsidP="004329DD">
      <w:pPr>
        <w:pStyle w:val="FirstParagraph"/>
        <w:spacing w:before="0" w:after="0" w:line="480" w:lineRule="auto"/>
      </w:pPr>
      <w:r w:rsidRPr="004329DD">
        <w:t xml:space="preserve">The distribution of </w:t>
      </w:r>
      <w:r w:rsidRPr="004329DD">
        <w:rPr>
          <w:i/>
        </w:rPr>
        <w:t>B</w:t>
      </w:r>
      <w:ins w:id="286" w:author="NB" w:date="2018-06-19T14:05:00Z">
        <w:r w:rsidR="00347D7B">
          <w:rPr>
            <w:i/>
          </w:rPr>
          <w:t>.</w:t>
        </w:r>
      </w:ins>
      <w:del w:id="287" w:author="NB" w:date="2018-06-19T14:05:00Z">
        <w:r w:rsidRPr="004329DD" w:rsidDel="00347D7B">
          <w:rPr>
            <w:i/>
          </w:rPr>
          <w:delText>irgus</w:delText>
        </w:r>
      </w:del>
      <w:r w:rsidRPr="004329DD">
        <w:rPr>
          <w:i/>
        </w:rPr>
        <w:t xml:space="preserve"> latro</w:t>
      </w:r>
      <w:r w:rsidRPr="004329DD">
        <w:t xml:space="preserve"> is thought to be structured by distan</w:t>
      </w:r>
      <w:r w:rsidR="003E2852">
        <w:t>ce from the coastline (Schiller</w:t>
      </w:r>
      <w:r w:rsidRPr="004329DD">
        <w:t xml:space="preserve"> 1992). Therefore</w:t>
      </w:r>
      <w:r w:rsidR="00AA7057" w:rsidRPr="004329DD">
        <w:t xml:space="preserve"> we conducted</w:t>
      </w:r>
      <w:r w:rsidRPr="004329DD">
        <w:rPr>
          <w:i/>
        </w:rPr>
        <w:t xml:space="preserve"> B. latro</w:t>
      </w:r>
      <w:r w:rsidRPr="004329DD">
        <w:t xml:space="preserve"> population surveys </w:t>
      </w:r>
      <w:ins w:id="288" w:author="NB" w:date="2018-06-19T14:06:00Z">
        <w:r w:rsidR="00347D7B">
          <w:t>al</w:t>
        </w:r>
      </w:ins>
      <w:r w:rsidRPr="004329DD">
        <w:t>on</w:t>
      </w:r>
      <w:ins w:id="289" w:author="NB" w:date="2018-06-19T14:06:00Z">
        <w:r w:rsidR="00347D7B">
          <w:t>g</w:t>
        </w:r>
      </w:ins>
      <w:r w:rsidRPr="004329DD">
        <w:t xml:space="preserve"> two transects established on existing walking trails at </w:t>
      </w:r>
      <w:ins w:id="290" w:author="NB" w:date="2018-06-19T14:06:00Z">
        <w:r w:rsidR="00347D7B">
          <w:t xml:space="preserve">different </w:t>
        </w:r>
      </w:ins>
      <w:del w:id="291" w:author="NB" w:date="2018-06-19T14:06:00Z">
        <w:r w:rsidRPr="004329DD" w:rsidDel="00347D7B">
          <w:delText xml:space="preserve">varying </w:delText>
        </w:r>
      </w:del>
      <w:r w:rsidRPr="004329DD">
        <w:t>distances from the shore (Fig. 1)</w:t>
      </w:r>
      <w:ins w:id="292" w:author="NB" w:date="2018-06-19T15:33:00Z">
        <w:r w:rsidR="00AE2C6B">
          <w:t xml:space="preserve"> on the island of Picard, one of the four main islands of Aldabra</w:t>
        </w:r>
      </w:ins>
      <w:r w:rsidRPr="004329DD">
        <w:t>.</w:t>
      </w:r>
      <w:ins w:id="293" w:author="NB" w:date="2018-06-19T14:08:00Z">
        <w:r w:rsidR="00347D7B">
          <w:t xml:space="preserve"> Both transects were divided into 50-m sections.</w:t>
        </w:r>
      </w:ins>
      <w:r w:rsidRPr="004329DD">
        <w:t xml:space="preserve"> The </w:t>
      </w:r>
      <w:ins w:id="294" w:author="NB" w:date="2018-06-19T22:35:00Z">
        <w:r w:rsidR="006C41EC">
          <w:t>‘</w:t>
        </w:r>
      </w:ins>
      <w:del w:id="295" w:author="NB" w:date="2018-06-19T14:10:00Z">
        <w:r w:rsidRPr="004329DD" w:rsidDel="00347D7B">
          <w:delText xml:space="preserve">predominantly </w:delText>
        </w:r>
      </w:del>
      <w:r w:rsidRPr="004329DD">
        <w:t>coastal</w:t>
      </w:r>
      <w:ins w:id="296" w:author="NB" w:date="2018-06-19T22:35:00Z">
        <w:r w:rsidR="006C41EC">
          <w:t>’</w:t>
        </w:r>
      </w:ins>
      <w:r w:rsidRPr="004329DD">
        <w:t xml:space="preserve"> transect was 1.4</w:t>
      </w:r>
      <w:ins w:id="297" w:author="NB" w:date="2018-06-19T14:06:00Z">
        <w:r w:rsidR="00347D7B">
          <w:t xml:space="preserve"> </w:t>
        </w:r>
      </w:ins>
      <w:r w:rsidRPr="004329DD">
        <w:t>km long</w:t>
      </w:r>
      <w:del w:id="298" w:author="NB" w:date="2018-06-19T14:08:00Z">
        <w:r w:rsidRPr="004329DD" w:rsidDel="00347D7B">
          <w:delText xml:space="preserve">, composed of </w:delText>
        </w:r>
        <w:commentRangeStart w:id="299"/>
        <w:r w:rsidRPr="004329DD" w:rsidDel="00347D7B">
          <w:delText xml:space="preserve">27 </w:delText>
        </w:r>
      </w:del>
      <w:commentRangeEnd w:id="299"/>
      <w:r w:rsidR="00347D7B">
        <w:rPr>
          <w:rStyle w:val="CommentReference"/>
          <w:lang w:val="en-GB"/>
        </w:rPr>
        <w:commentReference w:id="299"/>
      </w:r>
      <w:del w:id="300" w:author="NB" w:date="2018-06-19T14:06:00Z">
        <w:r w:rsidRPr="004329DD" w:rsidDel="00347D7B">
          <w:delText xml:space="preserve">lineal </w:delText>
        </w:r>
      </w:del>
      <w:del w:id="301" w:author="NB" w:date="2018-06-19T14:08:00Z">
        <w:r w:rsidRPr="004329DD" w:rsidDel="00347D7B">
          <w:delText xml:space="preserve">sections </w:delText>
        </w:r>
      </w:del>
      <w:del w:id="302" w:author="NB" w:date="2018-06-19T14:06:00Z">
        <w:r w:rsidRPr="004329DD" w:rsidDel="00347D7B">
          <w:delText>of 50m</w:delText>
        </w:r>
      </w:del>
      <w:r w:rsidRPr="004329DD">
        <w:t xml:space="preserve"> and separated from the </w:t>
      </w:r>
      <w:commentRangeStart w:id="303"/>
      <w:r w:rsidRPr="004329DD">
        <w:t xml:space="preserve">shore </w:t>
      </w:r>
      <w:commentRangeEnd w:id="303"/>
      <w:r w:rsidR="00347D7B">
        <w:rPr>
          <w:rStyle w:val="CommentReference"/>
          <w:lang w:val="en-GB"/>
        </w:rPr>
        <w:commentReference w:id="303"/>
      </w:r>
      <w:r w:rsidRPr="004329DD">
        <w:t xml:space="preserve">by distances </w:t>
      </w:r>
      <w:del w:id="304" w:author="NB" w:date="2018-06-19T14:07:00Z">
        <w:r w:rsidRPr="004329DD" w:rsidDel="00347D7B">
          <w:delText xml:space="preserve">ranging between </w:delText>
        </w:r>
      </w:del>
      <w:ins w:id="305" w:author="NB" w:date="2018-06-19T14:07:00Z">
        <w:r w:rsidR="00347D7B">
          <w:t xml:space="preserve">of </w:t>
        </w:r>
      </w:ins>
      <w:r w:rsidRPr="004329DD">
        <w:t>1</w:t>
      </w:r>
      <w:ins w:id="306" w:author="NB" w:date="2018-06-19T14:07:00Z">
        <w:r w:rsidR="00347D7B">
          <w:t>–</w:t>
        </w:r>
      </w:ins>
      <w:del w:id="307" w:author="NB" w:date="2018-06-19T14:07:00Z">
        <w:r w:rsidRPr="004329DD" w:rsidDel="00347D7B">
          <w:delText xml:space="preserve"> and </w:delText>
        </w:r>
      </w:del>
      <w:r w:rsidRPr="004329DD">
        <w:t>26</w:t>
      </w:r>
      <w:ins w:id="308" w:author="NB" w:date="2018-06-15T11:45:00Z">
        <w:r w:rsidR="00D07E2A">
          <w:t xml:space="preserve"> </w:t>
        </w:r>
      </w:ins>
      <w:r w:rsidRPr="004329DD">
        <w:t xml:space="preserve">m. The </w:t>
      </w:r>
      <w:ins w:id="309" w:author="NB" w:date="2018-06-19T22:35:00Z">
        <w:r w:rsidR="006C41EC">
          <w:t>‘</w:t>
        </w:r>
      </w:ins>
      <w:commentRangeStart w:id="310"/>
      <w:del w:id="311" w:author="NB" w:date="2018-06-19T14:11:00Z">
        <w:r w:rsidRPr="004329DD" w:rsidDel="00347D7B">
          <w:delText xml:space="preserve">predominantly </w:delText>
        </w:r>
      </w:del>
      <w:r w:rsidRPr="004329DD">
        <w:t>inland</w:t>
      </w:r>
      <w:ins w:id="312" w:author="NB" w:date="2018-06-19T22:35:00Z">
        <w:r w:rsidR="006C41EC">
          <w:t>’</w:t>
        </w:r>
      </w:ins>
      <w:r w:rsidRPr="004329DD">
        <w:t xml:space="preserve"> </w:t>
      </w:r>
      <w:commentRangeEnd w:id="310"/>
      <w:r w:rsidR="0059026A">
        <w:rPr>
          <w:rStyle w:val="CommentReference"/>
          <w:lang w:val="en-GB"/>
        </w:rPr>
        <w:commentReference w:id="310"/>
      </w:r>
      <w:r w:rsidRPr="004329DD">
        <w:t>transect was 1.8km long</w:t>
      </w:r>
      <w:del w:id="313" w:author="NB" w:date="2018-06-19T14:11:00Z">
        <w:r w:rsidRPr="004329DD" w:rsidDel="00347D7B">
          <w:delText xml:space="preserve">, composed of </w:delText>
        </w:r>
        <w:commentRangeStart w:id="314"/>
        <w:r w:rsidRPr="004329DD" w:rsidDel="00347D7B">
          <w:delText xml:space="preserve">39 </w:delText>
        </w:r>
      </w:del>
      <w:commentRangeEnd w:id="314"/>
      <w:r w:rsidR="00347D7B">
        <w:rPr>
          <w:rStyle w:val="CommentReference"/>
          <w:lang w:val="en-GB"/>
        </w:rPr>
        <w:commentReference w:id="314"/>
      </w:r>
      <w:del w:id="315" w:author="NB" w:date="2018-06-19T14:11:00Z">
        <w:r w:rsidRPr="004329DD" w:rsidDel="00347D7B">
          <w:delText>lineal sections of 50m</w:delText>
        </w:r>
      </w:del>
      <w:r w:rsidRPr="004329DD">
        <w:t xml:space="preserve"> </w:t>
      </w:r>
      <w:del w:id="316" w:author="NB" w:date="2018-06-19T22:35:00Z">
        <w:r w:rsidRPr="004329DD" w:rsidDel="006C41EC">
          <w:delText xml:space="preserve">with distances from the shore </w:delText>
        </w:r>
      </w:del>
      <w:del w:id="317" w:author="NB" w:date="2018-06-19T14:11:00Z">
        <w:r w:rsidRPr="004329DD" w:rsidDel="00347D7B">
          <w:delText>ranging between</w:delText>
        </w:r>
      </w:del>
      <w:del w:id="318" w:author="NB" w:date="2018-06-19T22:35:00Z">
        <w:r w:rsidRPr="004329DD" w:rsidDel="006C41EC">
          <w:delText xml:space="preserve"> </w:delText>
        </w:r>
      </w:del>
      <w:ins w:id="319" w:author="NB" w:date="2018-06-19T22:35:00Z">
        <w:r w:rsidR="006C41EC">
          <w:t xml:space="preserve">and </w:t>
        </w:r>
      </w:ins>
      <w:r w:rsidRPr="004329DD">
        <w:t>38</w:t>
      </w:r>
      <w:ins w:id="320" w:author="NB" w:date="2018-06-19T14:12:00Z">
        <w:r w:rsidR="00347D7B">
          <w:t>–</w:t>
        </w:r>
      </w:ins>
      <w:del w:id="321" w:author="NB" w:date="2018-06-19T14:12:00Z">
        <w:r w:rsidRPr="004329DD" w:rsidDel="00347D7B">
          <w:delText xml:space="preserve"> and </w:delText>
        </w:r>
      </w:del>
      <w:r w:rsidRPr="004329DD">
        <w:t>177</w:t>
      </w:r>
      <w:ins w:id="322" w:author="NB" w:date="2018-06-15T11:45:00Z">
        <w:r w:rsidR="00D07E2A">
          <w:t xml:space="preserve"> </w:t>
        </w:r>
      </w:ins>
      <w:r w:rsidRPr="004329DD">
        <w:t>m</w:t>
      </w:r>
      <w:ins w:id="323" w:author="NB" w:date="2018-06-19T22:35:00Z">
        <w:r w:rsidR="006C41EC">
          <w:t xml:space="preserve"> from the shore</w:t>
        </w:r>
      </w:ins>
      <w:r w:rsidRPr="004329DD">
        <w:t xml:space="preserve">. </w:t>
      </w:r>
      <w:r w:rsidR="00C94597" w:rsidRPr="004329DD">
        <w:t>We surveyed both transects</w:t>
      </w:r>
      <w:r w:rsidR="004117C9" w:rsidRPr="004329DD">
        <w:t xml:space="preserve"> </w:t>
      </w:r>
      <w:r w:rsidRPr="004329DD">
        <w:t>simultaneously after sunset</w:t>
      </w:r>
      <w:ins w:id="324" w:author="NB" w:date="2018-06-19T22:36:00Z">
        <w:r w:rsidR="006C41EC">
          <w:t xml:space="preserve"> (give approx. times of surveys)</w:t>
        </w:r>
      </w:ins>
      <w:r w:rsidRPr="004329DD">
        <w:t xml:space="preserve">, </w:t>
      </w:r>
      <w:del w:id="325" w:author="NB" w:date="2018-06-19T14:12:00Z">
        <w:r w:rsidRPr="004329DD" w:rsidDel="00D22AFE">
          <w:delText xml:space="preserve">roughly </w:delText>
        </w:r>
      </w:del>
      <w:r w:rsidRPr="004329DD">
        <w:t>every two weeks bet</w:t>
      </w:r>
      <w:r w:rsidR="00E076DB" w:rsidRPr="004329DD">
        <w:t>ween January 2007 and May 2016.</w:t>
      </w:r>
    </w:p>
    <w:p w14:paraId="00847492" w14:textId="12F9E63A" w:rsidR="00A23C02" w:rsidRPr="004329DD" w:rsidRDefault="00A23C02" w:rsidP="001679EE">
      <w:pPr>
        <w:autoSpaceDE w:val="0"/>
        <w:autoSpaceDN w:val="0"/>
        <w:adjustRightInd w:val="0"/>
        <w:spacing w:after="0" w:line="480" w:lineRule="auto"/>
        <w:ind w:firstLine="720"/>
        <w:rPr>
          <w:szCs w:val="24"/>
        </w:rPr>
      </w:pPr>
      <w:r w:rsidRPr="004329DD">
        <w:rPr>
          <w:szCs w:val="24"/>
        </w:rPr>
        <w:t xml:space="preserve">All </w:t>
      </w:r>
      <w:r w:rsidRPr="004329DD">
        <w:rPr>
          <w:i/>
          <w:szCs w:val="24"/>
        </w:rPr>
        <w:t>B. latro</w:t>
      </w:r>
      <w:r w:rsidRPr="004329DD">
        <w:rPr>
          <w:szCs w:val="24"/>
        </w:rPr>
        <w:t xml:space="preserve"> individuals encountered within </w:t>
      </w:r>
      <w:ins w:id="326" w:author="NB" w:date="2018-06-15T11:45:00Z">
        <w:r w:rsidR="00D07E2A">
          <w:rPr>
            <w:szCs w:val="24"/>
          </w:rPr>
          <w:t>5 m</w:t>
        </w:r>
      </w:ins>
      <w:del w:id="327" w:author="NB" w:date="2018-06-15T11:45:00Z">
        <w:r w:rsidRPr="004329DD" w:rsidDel="00D07E2A">
          <w:rPr>
            <w:szCs w:val="24"/>
          </w:rPr>
          <w:delText>five meters</w:delText>
        </w:r>
      </w:del>
      <w:r w:rsidRPr="004329DD">
        <w:rPr>
          <w:szCs w:val="24"/>
        </w:rPr>
        <w:t xml:space="preserve"> on either side of the mid</w:t>
      </w:r>
      <w:ins w:id="328" w:author="NB" w:date="2018-06-19T14:13:00Z">
        <w:r w:rsidR="00D22AFE">
          <w:rPr>
            <w:szCs w:val="24"/>
          </w:rPr>
          <w:t>-</w:t>
        </w:r>
      </w:ins>
      <w:del w:id="329" w:author="NB" w:date="2018-06-19T14:13:00Z">
        <w:r w:rsidRPr="004329DD" w:rsidDel="00D22AFE">
          <w:rPr>
            <w:szCs w:val="24"/>
          </w:rPr>
          <w:delText xml:space="preserve"> </w:delText>
        </w:r>
      </w:del>
      <w:r w:rsidRPr="004329DD">
        <w:rPr>
          <w:szCs w:val="24"/>
        </w:rPr>
        <w:t xml:space="preserve">transect line were recorded. For each individual encounter, </w:t>
      </w:r>
      <w:r w:rsidR="00AE757E" w:rsidRPr="004329DD">
        <w:rPr>
          <w:szCs w:val="24"/>
        </w:rPr>
        <w:t xml:space="preserve">we recorded </w:t>
      </w:r>
      <w:r w:rsidRPr="004329DD">
        <w:rPr>
          <w:szCs w:val="24"/>
        </w:rPr>
        <w:t xml:space="preserve">the following parameters: </w:t>
      </w:r>
      <w:r w:rsidR="001679EE">
        <w:rPr>
          <w:szCs w:val="24"/>
        </w:rPr>
        <w:t xml:space="preserve">(i) </w:t>
      </w:r>
      <w:ins w:id="330" w:author="NB" w:date="2018-06-19T14:30:00Z">
        <w:r w:rsidR="001679EE">
          <w:rPr>
            <w:szCs w:val="24"/>
          </w:rPr>
          <w:t>d</w:t>
        </w:r>
      </w:ins>
      <w:del w:id="331" w:author="NB" w:date="2018-06-19T14:30:00Z">
        <w:r w:rsidRPr="004329DD" w:rsidDel="001679EE">
          <w:rPr>
            <w:szCs w:val="24"/>
          </w:rPr>
          <w:delText>D</w:delText>
        </w:r>
      </w:del>
      <w:r w:rsidRPr="004329DD">
        <w:rPr>
          <w:szCs w:val="24"/>
        </w:rPr>
        <w:t>istance to the mid</w:t>
      </w:r>
      <w:ins w:id="332" w:author="NB" w:date="2018-06-19T14:13:00Z">
        <w:r w:rsidR="001003E3">
          <w:rPr>
            <w:szCs w:val="24"/>
          </w:rPr>
          <w:t>-</w:t>
        </w:r>
      </w:ins>
      <w:del w:id="333" w:author="NB" w:date="2018-06-19T14:13:00Z">
        <w:r w:rsidRPr="004329DD" w:rsidDel="001003E3">
          <w:rPr>
            <w:szCs w:val="24"/>
          </w:rPr>
          <w:delText xml:space="preserve"> </w:delText>
        </w:r>
      </w:del>
      <w:r w:rsidRPr="004329DD">
        <w:rPr>
          <w:szCs w:val="24"/>
        </w:rPr>
        <w:t>transect line</w:t>
      </w:r>
      <w:r w:rsidR="001679EE">
        <w:rPr>
          <w:szCs w:val="24"/>
        </w:rPr>
        <w:t xml:space="preserve"> (estimated</w:t>
      </w:r>
      <w:r w:rsidRPr="004329DD">
        <w:rPr>
          <w:szCs w:val="24"/>
        </w:rPr>
        <w:t xml:space="preserve"> to </w:t>
      </w:r>
      <w:r w:rsidR="001679EE">
        <w:rPr>
          <w:szCs w:val="24"/>
        </w:rPr>
        <w:t xml:space="preserve">nearest meter); (ii) </w:t>
      </w:r>
      <w:ins w:id="334" w:author="NB" w:date="2018-06-19T14:30:00Z">
        <w:r w:rsidR="001679EE">
          <w:rPr>
            <w:szCs w:val="24"/>
          </w:rPr>
          <w:t>s</w:t>
        </w:r>
      </w:ins>
      <w:del w:id="335" w:author="NB" w:date="2018-06-19T14:30:00Z">
        <w:r w:rsidR="001679EE" w:rsidDel="001679EE">
          <w:rPr>
            <w:szCs w:val="24"/>
          </w:rPr>
          <w:delText>S</w:delText>
        </w:r>
      </w:del>
      <w:r w:rsidR="001679EE">
        <w:rPr>
          <w:szCs w:val="24"/>
        </w:rPr>
        <w:t>ex</w:t>
      </w:r>
      <w:ins w:id="336" w:author="NB" w:date="2018-06-19T14:30:00Z">
        <w:r w:rsidR="001679EE">
          <w:rPr>
            <w:szCs w:val="24"/>
          </w:rPr>
          <w:t xml:space="preserve"> (</w:t>
        </w:r>
      </w:ins>
      <w:del w:id="337" w:author="NB" w:date="2018-06-19T14:31:00Z">
        <w:r w:rsidRPr="004329DD" w:rsidDel="001679EE">
          <w:rPr>
            <w:szCs w:val="24"/>
          </w:rPr>
          <w:delText xml:space="preserve">: </w:delText>
        </w:r>
      </w:del>
      <w:del w:id="338" w:author="NB" w:date="2018-06-19T14:29:00Z">
        <w:r w:rsidRPr="004329DD" w:rsidDel="001679EE">
          <w:rPr>
            <w:szCs w:val="24"/>
          </w:rPr>
          <w:delText xml:space="preserve">The sex of </w:delText>
        </w:r>
        <w:r w:rsidR="007808E0" w:rsidRPr="004329DD" w:rsidDel="001679EE">
          <w:rPr>
            <w:i/>
            <w:szCs w:val="24"/>
          </w:rPr>
          <w:delText>B.latro</w:delText>
        </w:r>
        <w:r w:rsidR="007808E0" w:rsidRPr="004329DD" w:rsidDel="001679EE">
          <w:rPr>
            <w:szCs w:val="24"/>
          </w:rPr>
          <w:delText xml:space="preserve"> </w:delText>
        </w:r>
        <w:r w:rsidRPr="004329DD" w:rsidDel="001679EE">
          <w:rPr>
            <w:szCs w:val="24"/>
          </w:rPr>
          <w:delText xml:space="preserve">was identified; </w:delText>
        </w:r>
      </w:del>
      <w:r w:rsidRPr="004329DD">
        <w:rPr>
          <w:szCs w:val="24"/>
        </w:rPr>
        <w:t xml:space="preserve">female </w:t>
      </w:r>
      <w:r w:rsidR="003321D0" w:rsidRPr="004329DD">
        <w:rPr>
          <w:i/>
          <w:szCs w:val="24"/>
        </w:rPr>
        <w:t>B.</w:t>
      </w:r>
      <w:ins w:id="339" w:author="NB" w:date="2018-06-19T22:36:00Z">
        <w:r w:rsidR="006C41EC">
          <w:rPr>
            <w:i/>
            <w:szCs w:val="24"/>
          </w:rPr>
          <w:t xml:space="preserve"> </w:t>
        </w:r>
      </w:ins>
      <w:r w:rsidR="003321D0" w:rsidRPr="004329DD">
        <w:rPr>
          <w:i/>
          <w:szCs w:val="24"/>
        </w:rPr>
        <w:t>latro</w:t>
      </w:r>
      <w:r w:rsidR="003321D0" w:rsidRPr="004329DD">
        <w:rPr>
          <w:szCs w:val="24"/>
        </w:rPr>
        <w:t xml:space="preserve"> </w:t>
      </w:r>
      <w:r w:rsidR="00755E2C" w:rsidRPr="004329DD">
        <w:rPr>
          <w:szCs w:val="24"/>
        </w:rPr>
        <w:t>possess</w:t>
      </w:r>
      <w:del w:id="340" w:author="NB" w:date="2018-06-19T14:29:00Z">
        <w:r w:rsidR="00755E2C" w:rsidRPr="004329DD" w:rsidDel="001679EE">
          <w:rPr>
            <w:szCs w:val="24"/>
          </w:rPr>
          <w:delText>es</w:delText>
        </w:r>
      </w:del>
      <w:r w:rsidRPr="004329DD">
        <w:rPr>
          <w:szCs w:val="24"/>
        </w:rPr>
        <w:t xml:space="preserve"> three large, feathery pleopods on the ventral surface of the</w:t>
      </w:r>
      <w:ins w:id="341" w:author="NB" w:date="2018-06-19T14:29:00Z">
        <w:r w:rsidR="001679EE">
          <w:rPr>
            <w:szCs w:val="24"/>
          </w:rPr>
          <w:t>ir</w:t>
        </w:r>
      </w:ins>
      <w:r w:rsidRPr="004329DD">
        <w:rPr>
          <w:szCs w:val="24"/>
        </w:rPr>
        <w:t xml:space="preserve"> abdomen </w:t>
      </w:r>
      <w:del w:id="342" w:author="NB" w:date="2018-06-19T14:31:00Z">
        <w:r w:rsidRPr="004329DD" w:rsidDel="001679EE">
          <w:rPr>
            <w:szCs w:val="24"/>
          </w:rPr>
          <w:delText xml:space="preserve">which are used </w:delText>
        </w:r>
      </w:del>
      <w:r w:rsidRPr="004329DD">
        <w:rPr>
          <w:szCs w:val="24"/>
        </w:rPr>
        <w:t>to sup</w:t>
      </w:r>
      <w:r w:rsidR="003E2852">
        <w:rPr>
          <w:szCs w:val="24"/>
        </w:rPr>
        <w:t>port their egg-masses</w:t>
      </w:r>
      <w:ins w:id="343" w:author="NB" w:date="2018-06-19T14:31:00Z">
        <w:r w:rsidR="001679EE">
          <w:rPr>
            <w:szCs w:val="24"/>
          </w:rPr>
          <w:t>;</w:t>
        </w:r>
      </w:ins>
      <w:r w:rsidR="003E2852">
        <w:rPr>
          <w:szCs w:val="24"/>
        </w:rPr>
        <w:t xml:space="preserve"> </w:t>
      </w:r>
      <w:del w:id="344" w:author="NB" w:date="2018-06-19T14:31:00Z">
        <w:r w:rsidR="003E2852" w:rsidDel="001679EE">
          <w:rPr>
            <w:szCs w:val="24"/>
          </w:rPr>
          <w:delText>(</w:delText>
        </w:r>
      </w:del>
      <w:r w:rsidR="003E2852">
        <w:rPr>
          <w:szCs w:val="24"/>
        </w:rPr>
        <w:t>Fletcher</w:t>
      </w:r>
      <w:r w:rsidRPr="004329DD">
        <w:rPr>
          <w:szCs w:val="24"/>
        </w:rPr>
        <w:t xml:space="preserve"> 1993)</w:t>
      </w:r>
      <w:ins w:id="345" w:author="NB" w:date="2018-06-19T14:31:00Z">
        <w:r w:rsidR="001679EE">
          <w:rPr>
            <w:szCs w:val="24"/>
          </w:rPr>
          <w:t xml:space="preserve">, and for </w:t>
        </w:r>
      </w:ins>
      <w:del w:id="346" w:author="NB" w:date="2018-06-19T14:31:00Z">
        <w:r w:rsidRPr="004329DD" w:rsidDel="001679EE">
          <w:rPr>
            <w:szCs w:val="24"/>
          </w:rPr>
          <w:delText xml:space="preserve">. </w:delText>
        </w:r>
      </w:del>
      <w:del w:id="347" w:author="NB" w:date="2018-06-19T14:29:00Z">
        <w:r w:rsidRPr="004329DD" w:rsidDel="001679EE">
          <w:rPr>
            <w:szCs w:val="24"/>
          </w:rPr>
          <w:delText xml:space="preserve">Male </w:delText>
        </w:r>
        <w:r w:rsidR="007808E0" w:rsidRPr="004329DD" w:rsidDel="001679EE">
          <w:rPr>
            <w:i/>
            <w:szCs w:val="24"/>
          </w:rPr>
          <w:delText xml:space="preserve">B.latro </w:delText>
        </w:r>
        <w:r w:rsidR="005C67D9" w:rsidRPr="004329DD" w:rsidDel="001679EE">
          <w:rPr>
            <w:szCs w:val="24"/>
          </w:rPr>
          <w:delText>do</w:delText>
        </w:r>
        <w:r w:rsidRPr="004329DD" w:rsidDel="001679EE">
          <w:rPr>
            <w:szCs w:val="24"/>
          </w:rPr>
          <w:delText xml:space="preserve"> not have the pleopods. </w:delText>
        </w:r>
      </w:del>
      <w:del w:id="348" w:author="NB" w:date="2018-06-19T14:31:00Z">
        <w:r w:rsidRPr="004329DD" w:rsidDel="001679EE">
          <w:rPr>
            <w:szCs w:val="24"/>
          </w:rPr>
          <w:delText xml:space="preserve">When a </w:delText>
        </w:r>
      </w:del>
      <w:r w:rsidRPr="004329DD">
        <w:rPr>
          <w:szCs w:val="24"/>
        </w:rPr>
        <w:t>female</w:t>
      </w:r>
      <w:ins w:id="349" w:author="NB" w:date="2018-06-19T14:31:00Z">
        <w:r w:rsidR="001679EE">
          <w:rPr>
            <w:szCs w:val="24"/>
          </w:rPr>
          <w:t>s,</w:t>
        </w:r>
      </w:ins>
      <w:del w:id="350" w:author="NB" w:date="2018-06-19T14:31:00Z">
        <w:r w:rsidRPr="004329DD" w:rsidDel="001679EE">
          <w:rPr>
            <w:szCs w:val="24"/>
          </w:rPr>
          <w:delText xml:space="preserve"> was identified, </w:delText>
        </w:r>
        <w:r w:rsidR="008628B3" w:rsidRPr="004329DD" w:rsidDel="001679EE">
          <w:rPr>
            <w:szCs w:val="24"/>
          </w:rPr>
          <w:delText xml:space="preserve">we </w:delText>
        </w:r>
        <w:r w:rsidRPr="004329DD" w:rsidDel="001679EE">
          <w:rPr>
            <w:szCs w:val="24"/>
          </w:rPr>
          <w:delText>noted</w:delText>
        </w:r>
      </w:del>
      <w:r w:rsidRPr="004329DD">
        <w:rPr>
          <w:szCs w:val="24"/>
        </w:rPr>
        <w:t xml:space="preserve"> whether </w:t>
      </w:r>
      <w:del w:id="351" w:author="NB" w:date="2018-06-19T14:31:00Z">
        <w:r w:rsidRPr="004329DD" w:rsidDel="001679EE">
          <w:rPr>
            <w:szCs w:val="24"/>
          </w:rPr>
          <w:delText xml:space="preserve">it was </w:delText>
        </w:r>
      </w:del>
      <w:r w:rsidRPr="004329DD">
        <w:rPr>
          <w:szCs w:val="24"/>
        </w:rPr>
        <w:t>carrying eggs or not</w:t>
      </w:r>
      <w:r w:rsidR="001679EE">
        <w:rPr>
          <w:szCs w:val="24"/>
        </w:rPr>
        <w:t xml:space="preserve">; (iii) </w:t>
      </w:r>
      <w:ins w:id="352" w:author="NB" w:date="2018-06-19T14:31:00Z">
        <w:r w:rsidR="001679EE">
          <w:rPr>
            <w:szCs w:val="24"/>
          </w:rPr>
          <w:t>t</w:t>
        </w:r>
      </w:ins>
      <w:del w:id="353" w:author="NB" w:date="2018-06-19T14:31:00Z">
        <w:r w:rsidRPr="004329DD" w:rsidDel="001679EE">
          <w:rPr>
            <w:szCs w:val="24"/>
          </w:rPr>
          <w:delText>T</w:delText>
        </w:r>
      </w:del>
      <w:r w:rsidRPr="004329DD">
        <w:rPr>
          <w:szCs w:val="24"/>
        </w:rPr>
        <w:t>horacic length</w:t>
      </w:r>
      <w:del w:id="354" w:author="NB" w:date="2018-06-19T14:32:00Z">
        <w:r w:rsidRPr="004329DD" w:rsidDel="001679EE">
          <w:rPr>
            <w:szCs w:val="24"/>
          </w:rPr>
          <w:delText xml:space="preserve">: </w:delText>
        </w:r>
        <w:commentRangeStart w:id="355"/>
        <w:r w:rsidRPr="004329DD" w:rsidDel="001679EE">
          <w:rPr>
            <w:szCs w:val="24"/>
          </w:rPr>
          <w:delText xml:space="preserve">a highly significant relationship between weight and thoracic length was previously found for the </w:delText>
        </w:r>
        <w:r w:rsidRPr="004329DD" w:rsidDel="001679EE">
          <w:rPr>
            <w:i/>
            <w:szCs w:val="24"/>
          </w:rPr>
          <w:delText>B. latro</w:delText>
        </w:r>
        <w:r w:rsidRPr="004329DD" w:rsidDel="001679EE">
          <w:rPr>
            <w:szCs w:val="24"/>
          </w:rPr>
          <w:delText xml:space="preserve"> population on Aldabra (</w:delText>
        </w:r>
        <w:r w:rsidR="00D41FCE" w:rsidRPr="004329DD" w:rsidDel="001679EE">
          <w:rPr>
            <w:szCs w:val="24"/>
          </w:rPr>
          <w:delText xml:space="preserve">P. </w:delText>
        </w:r>
        <w:r w:rsidRPr="004329DD" w:rsidDel="001679EE">
          <w:rPr>
            <w:szCs w:val="24"/>
          </w:rPr>
          <w:delText>Pistorius unpubl. data), corresponding to findings in other studies (Ames</w:delText>
        </w:r>
        <w:r w:rsidR="003E2852" w:rsidDel="001679EE">
          <w:rPr>
            <w:szCs w:val="24"/>
          </w:rPr>
          <w:delText>bury 1980, Anagnostou &amp; Shubart 2014,</w:delText>
        </w:r>
        <w:r w:rsidRPr="004329DD" w:rsidDel="001679EE">
          <w:rPr>
            <w:szCs w:val="24"/>
          </w:rPr>
          <w:delText xml:space="preserve"> Helagi </w:delText>
        </w:r>
        <w:r w:rsidRPr="007458A0" w:rsidDel="001679EE">
          <w:rPr>
            <w:szCs w:val="24"/>
          </w:rPr>
          <w:delText>et al.</w:delText>
        </w:r>
        <w:r w:rsidRPr="004329DD" w:rsidDel="001679EE">
          <w:rPr>
            <w:szCs w:val="24"/>
          </w:rPr>
          <w:delText xml:space="preserve"> 2015)</w:delText>
        </w:r>
      </w:del>
      <w:commentRangeEnd w:id="355"/>
      <w:r w:rsidR="001679EE">
        <w:rPr>
          <w:rStyle w:val="CommentReference"/>
        </w:rPr>
        <w:commentReference w:id="355"/>
      </w:r>
      <w:del w:id="356" w:author="NB" w:date="2018-06-19T14:32:00Z">
        <w:r w:rsidRPr="004329DD" w:rsidDel="001679EE">
          <w:rPr>
            <w:szCs w:val="24"/>
          </w:rPr>
          <w:delText xml:space="preserve">. Therefore, </w:delText>
        </w:r>
        <w:r w:rsidR="004627FF" w:rsidRPr="004329DD" w:rsidDel="001679EE">
          <w:rPr>
            <w:szCs w:val="24"/>
          </w:rPr>
          <w:delText xml:space="preserve">for each individual </w:delText>
        </w:r>
        <w:r w:rsidR="008628B3" w:rsidRPr="004329DD" w:rsidDel="001679EE">
          <w:rPr>
            <w:szCs w:val="24"/>
          </w:rPr>
          <w:delText xml:space="preserve">we measured </w:delText>
        </w:r>
        <w:r w:rsidRPr="004329DD" w:rsidDel="001679EE">
          <w:rPr>
            <w:szCs w:val="24"/>
          </w:rPr>
          <w:delText xml:space="preserve">thoracic length, </w:delText>
        </w:r>
      </w:del>
      <w:ins w:id="357" w:author="NB" w:date="2018-06-19T14:32:00Z">
        <w:r w:rsidR="001679EE">
          <w:rPr>
            <w:szCs w:val="24"/>
          </w:rPr>
          <w:t xml:space="preserve"> (</w:t>
        </w:r>
      </w:ins>
      <w:del w:id="358" w:author="NB" w:date="2018-06-19T14:32:00Z">
        <w:r w:rsidRPr="004329DD" w:rsidDel="001679EE">
          <w:rPr>
            <w:szCs w:val="24"/>
          </w:rPr>
          <w:delText xml:space="preserve">the </w:delText>
        </w:r>
      </w:del>
      <w:r w:rsidRPr="004329DD">
        <w:rPr>
          <w:szCs w:val="24"/>
        </w:rPr>
        <w:t xml:space="preserve">linear distance between anterior and posterior borders </w:t>
      </w:r>
      <w:r w:rsidR="00A5459C">
        <w:rPr>
          <w:szCs w:val="24"/>
        </w:rPr>
        <w:t>of the thoracic groove</w:t>
      </w:r>
      <w:r w:rsidR="00967458">
        <w:rPr>
          <w:szCs w:val="24"/>
        </w:rPr>
        <w:t xml:space="preserve">, </w:t>
      </w:r>
      <w:ins w:id="359" w:author="NB" w:date="2018-06-19T14:32:00Z">
        <w:r w:rsidR="001679EE">
          <w:rPr>
            <w:szCs w:val="24"/>
          </w:rPr>
          <w:t xml:space="preserve">measured </w:t>
        </w:r>
      </w:ins>
      <w:r w:rsidR="00967458">
        <w:rPr>
          <w:szCs w:val="24"/>
        </w:rPr>
        <w:t>with vernier calipers</w:t>
      </w:r>
      <w:ins w:id="360" w:author="NB" w:date="2018-06-19T14:32:00Z">
        <w:r w:rsidR="001679EE">
          <w:rPr>
            <w:szCs w:val="24"/>
          </w:rPr>
          <w:t xml:space="preserve">; </w:t>
        </w:r>
      </w:ins>
      <w:del w:id="361" w:author="NB" w:date="2018-06-19T14:32:00Z">
        <w:r w:rsidR="00A5459C" w:rsidDel="001679EE">
          <w:rPr>
            <w:szCs w:val="24"/>
          </w:rPr>
          <w:delText xml:space="preserve"> (</w:delText>
        </w:r>
      </w:del>
      <w:r w:rsidR="00A5459C">
        <w:rPr>
          <w:szCs w:val="24"/>
        </w:rPr>
        <w:t>Helfman</w:t>
      </w:r>
      <w:r w:rsidR="001679EE">
        <w:rPr>
          <w:szCs w:val="24"/>
        </w:rPr>
        <w:t xml:space="preserve"> 1973); (iv) </w:t>
      </w:r>
      <w:ins w:id="362" w:author="NB" w:date="2018-06-19T14:32:00Z">
        <w:r w:rsidR="001679EE">
          <w:rPr>
            <w:szCs w:val="24"/>
          </w:rPr>
          <w:t>m</w:t>
        </w:r>
      </w:ins>
      <w:del w:id="363" w:author="NB" w:date="2018-06-19T14:32:00Z">
        <w:r w:rsidR="001679EE" w:rsidDel="001679EE">
          <w:rPr>
            <w:szCs w:val="24"/>
          </w:rPr>
          <w:delText>M</w:delText>
        </w:r>
      </w:del>
      <w:r w:rsidR="00D27A4B">
        <w:rPr>
          <w:szCs w:val="24"/>
        </w:rPr>
        <w:t>oult</w:t>
      </w:r>
      <w:del w:id="364" w:author="NB" w:date="2018-06-19T14:32:00Z">
        <w:r w:rsidR="00D27A4B" w:rsidDel="001679EE">
          <w:rPr>
            <w:szCs w:val="24"/>
          </w:rPr>
          <w:delText xml:space="preserve">: </w:delText>
        </w:r>
        <w:commentRangeStart w:id="365"/>
        <w:r w:rsidR="00D27A4B" w:rsidDel="001679EE">
          <w:rPr>
            <w:szCs w:val="24"/>
          </w:rPr>
          <w:delText>several studie</w:delText>
        </w:r>
        <w:r w:rsidR="00D27A4B" w:rsidRPr="00D27A4B" w:rsidDel="001679EE">
          <w:rPr>
            <w:szCs w:val="24"/>
          </w:rPr>
          <w:delText>s (Amesbury 1980,</w:delText>
        </w:r>
        <w:r w:rsidRPr="00D27A4B" w:rsidDel="001679EE">
          <w:rPr>
            <w:szCs w:val="24"/>
          </w:rPr>
          <w:delText xml:space="preserve"> Fletcher </w:delText>
        </w:r>
        <w:r w:rsidR="00D27A4B" w:rsidRPr="00D27A4B" w:rsidDel="001679EE">
          <w:rPr>
            <w:szCs w:val="24"/>
          </w:rPr>
          <w:delText>et al.</w:delText>
        </w:r>
        <w:r w:rsidR="00FF0AF2" w:rsidRPr="00D27A4B" w:rsidDel="001679EE">
          <w:rPr>
            <w:szCs w:val="24"/>
          </w:rPr>
          <w:delText xml:space="preserve"> 1990</w:delText>
        </w:r>
        <w:r w:rsidR="00914CF6" w:rsidDel="001679EE">
          <w:rPr>
            <w:szCs w:val="24"/>
          </w:rPr>
          <w:delText>,</w:delText>
        </w:r>
        <w:r w:rsidR="00FF0AF2" w:rsidRPr="00D27A4B" w:rsidDel="001679EE">
          <w:rPr>
            <w:szCs w:val="24"/>
          </w:rPr>
          <w:delText xml:space="preserve"> </w:delText>
        </w:r>
        <w:r w:rsidR="00D27A4B" w:rsidRPr="00D27A4B" w:rsidDel="001679EE">
          <w:rPr>
            <w:szCs w:val="24"/>
          </w:rPr>
          <w:delText>Held</w:delText>
        </w:r>
        <w:r w:rsidRPr="00D27A4B" w:rsidDel="001679EE">
          <w:rPr>
            <w:szCs w:val="24"/>
          </w:rPr>
          <w:delText xml:space="preserve"> 1963 cited by Drew </w:delText>
        </w:r>
        <w:r w:rsidR="00D27A4B" w:rsidRPr="00D27A4B" w:rsidDel="001679EE">
          <w:rPr>
            <w:szCs w:val="24"/>
          </w:rPr>
          <w:delText>et al.</w:delText>
        </w:r>
        <w:r w:rsidRPr="004329DD" w:rsidDel="001679EE">
          <w:rPr>
            <w:szCs w:val="24"/>
          </w:rPr>
          <w:delText xml:space="preserve"> 2010) noted a distinct expansion of the abdomen on </w:delText>
        </w:r>
        <w:r w:rsidRPr="004329DD" w:rsidDel="001679EE">
          <w:rPr>
            <w:i/>
            <w:szCs w:val="24"/>
          </w:rPr>
          <w:delText>B. latro</w:delText>
        </w:r>
        <w:r w:rsidRPr="004329DD" w:rsidDel="001679EE">
          <w:rPr>
            <w:szCs w:val="24"/>
          </w:rPr>
          <w:delText xml:space="preserve"> prior to moulting. Pleonal expansion has also been linked to the reproductive condition of females, as it can be indicative of gonad development (Fletcher </w:delText>
        </w:r>
        <w:r w:rsidR="00652CBE" w:rsidRPr="00652CBE" w:rsidDel="001679EE">
          <w:rPr>
            <w:szCs w:val="24"/>
          </w:rPr>
          <w:delText>et al.</w:delText>
        </w:r>
        <w:r w:rsidR="00652CBE" w:rsidDel="001679EE">
          <w:rPr>
            <w:szCs w:val="24"/>
          </w:rPr>
          <w:delText xml:space="preserve"> 1991, Sato &amp; Yoseda</w:delText>
        </w:r>
        <w:r w:rsidRPr="004329DD" w:rsidDel="001679EE">
          <w:rPr>
            <w:szCs w:val="24"/>
          </w:rPr>
          <w:delText xml:space="preserve"> 2009). </w:delText>
        </w:r>
      </w:del>
      <w:commentRangeEnd w:id="365"/>
      <w:r w:rsidR="00BF0C0A">
        <w:rPr>
          <w:rStyle w:val="CommentReference"/>
        </w:rPr>
        <w:commentReference w:id="365"/>
      </w:r>
      <w:del w:id="366" w:author="NB" w:date="2018-06-19T14:32:00Z">
        <w:r w:rsidRPr="004329DD" w:rsidDel="001679EE">
          <w:rPr>
            <w:szCs w:val="24"/>
          </w:rPr>
          <w:delText xml:space="preserve">Therefore </w:delText>
        </w:r>
        <w:r w:rsidR="00CD7BC2" w:rsidRPr="004329DD" w:rsidDel="001679EE">
          <w:rPr>
            <w:szCs w:val="24"/>
          </w:rPr>
          <w:delText>we recorded</w:delText>
        </w:r>
      </w:del>
      <w:ins w:id="367" w:author="NB" w:date="2018-06-19T14:32:00Z">
        <w:r w:rsidR="001679EE">
          <w:rPr>
            <w:szCs w:val="24"/>
          </w:rPr>
          <w:t>, measured as</w:t>
        </w:r>
      </w:ins>
      <w:r w:rsidR="00CD7BC2" w:rsidRPr="004329DD">
        <w:rPr>
          <w:szCs w:val="24"/>
        </w:rPr>
        <w:t xml:space="preserve"> </w:t>
      </w:r>
      <w:r w:rsidRPr="004329DD">
        <w:rPr>
          <w:szCs w:val="24"/>
        </w:rPr>
        <w:t>the degree of pleonal expansion using a four-level categorical scale: category</w:t>
      </w:r>
      <w:ins w:id="368" w:author="NB" w:date="2018-06-19T14:32:00Z">
        <w:r w:rsidR="001679EE">
          <w:rPr>
            <w:szCs w:val="24"/>
          </w:rPr>
          <w:t>:</w:t>
        </w:r>
      </w:ins>
      <w:r w:rsidRPr="004329DD">
        <w:rPr>
          <w:szCs w:val="24"/>
        </w:rPr>
        <w:t xml:space="preserve"> </w:t>
      </w:r>
      <w:ins w:id="369" w:author="NB" w:date="2018-06-19T14:32:00Z">
        <w:r w:rsidR="001679EE">
          <w:rPr>
            <w:szCs w:val="24"/>
          </w:rPr>
          <w:t>(</w:t>
        </w:r>
      </w:ins>
      <w:r w:rsidRPr="004329DD">
        <w:rPr>
          <w:szCs w:val="24"/>
        </w:rPr>
        <w:t>1</w:t>
      </w:r>
      <w:ins w:id="370" w:author="NB" w:date="2018-06-19T14:33:00Z">
        <w:r w:rsidR="001679EE">
          <w:rPr>
            <w:szCs w:val="24"/>
          </w:rPr>
          <w:t>)</w:t>
        </w:r>
      </w:ins>
      <w:del w:id="371" w:author="NB" w:date="2018-06-19T14:33:00Z">
        <w:r w:rsidRPr="004329DD" w:rsidDel="001679EE">
          <w:rPr>
            <w:szCs w:val="24"/>
          </w:rPr>
          <w:delText>:</w:delText>
        </w:r>
      </w:del>
      <w:r w:rsidRPr="004329DD">
        <w:rPr>
          <w:szCs w:val="24"/>
        </w:rPr>
        <w:t xml:space="preserve"> all tergal plates </w:t>
      </w:r>
      <w:del w:id="372" w:author="NB" w:date="2018-06-19T14:33:00Z">
        <w:r w:rsidRPr="004329DD" w:rsidDel="001679EE">
          <w:rPr>
            <w:szCs w:val="24"/>
          </w:rPr>
          <w:delText xml:space="preserve">were </w:delText>
        </w:r>
      </w:del>
      <w:r w:rsidRPr="004329DD">
        <w:rPr>
          <w:szCs w:val="24"/>
        </w:rPr>
        <w:t xml:space="preserve">touching each other or </w:t>
      </w:r>
      <w:del w:id="373" w:author="NB" w:date="2018-06-19T14:33:00Z">
        <w:r w:rsidRPr="004329DD" w:rsidDel="001679EE">
          <w:rPr>
            <w:szCs w:val="24"/>
          </w:rPr>
          <w:delText xml:space="preserve">there was </w:delText>
        </w:r>
      </w:del>
      <w:r w:rsidRPr="004329DD">
        <w:rPr>
          <w:szCs w:val="24"/>
        </w:rPr>
        <w:t xml:space="preserve">only a small gap between the most posterior tergal plate (first plate) and the second plate; </w:t>
      </w:r>
      <w:del w:id="374" w:author="NB" w:date="2018-06-19T14:33:00Z">
        <w:r w:rsidRPr="004329DD" w:rsidDel="001679EE">
          <w:rPr>
            <w:szCs w:val="24"/>
          </w:rPr>
          <w:delText>category 2</w:delText>
        </w:r>
      </w:del>
      <w:ins w:id="375" w:author="NB" w:date="2018-06-19T14:33:00Z">
        <w:r w:rsidR="001679EE">
          <w:rPr>
            <w:szCs w:val="24"/>
          </w:rPr>
          <w:t>(2)</w:t>
        </w:r>
      </w:ins>
      <w:del w:id="376" w:author="NB" w:date="2018-06-19T14:33:00Z">
        <w:r w:rsidRPr="004329DD" w:rsidDel="001679EE">
          <w:rPr>
            <w:szCs w:val="24"/>
          </w:rPr>
          <w:delText>:</w:delText>
        </w:r>
      </w:del>
      <w:r w:rsidRPr="004329DD">
        <w:rPr>
          <w:szCs w:val="24"/>
        </w:rPr>
        <w:t xml:space="preserve"> </w:t>
      </w:r>
      <w:del w:id="377" w:author="NB" w:date="2018-06-19T14:33:00Z">
        <w:r w:rsidRPr="004329DD" w:rsidDel="001679EE">
          <w:rPr>
            <w:szCs w:val="24"/>
          </w:rPr>
          <w:delText xml:space="preserve">the </w:delText>
        </w:r>
      </w:del>
      <w:r w:rsidRPr="004329DD">
        <w:rPr>
          <w:szCs w:val="24"/>
        </w:rPr>
        <w:t xml:space="preserve">pleon </w:t>
      </w:r>
      <w:del w:id="378" w:author="NB" w:date="2018-06-19T14:33:00Z">
        <w:r w:rsidRPr="004329DD" w:rsidDel="001679EE">
          <w:rPr>
            <w:szCs w:val="24"/>
          </w:rPr>
          <w:delText xml:space="preserve">was </w:delText>
        </w:r>
      </w:del>
      <w:r w:rsidRPr="004329DD">
        <w:rPr>
          <w:szCs w:val="24"/>
        </w:rPr>
        <w:t xml:space="preserve">slightly swollen and </w:t>
      </w:r>
      <w:del w:id="379" w:author="NB" w:date="2018-06-19T14:33:00Z">
        <w:r w:rsidRPr="004329DD" w:rsidDel="001679EE">
          <w:rPr>
            <w:szCs w:val="24"/>
          </w:rPr>
          <w:delText xml:space="preserve">the </w:delText>
        </w:r>
      </w:del>
      <w:r w:rsidRPr="004329DD">
        <w:rPr>
          <w:szCs w:val="24"/>
        </w:rPr>
        <w:t xml:space="preserve">fleshy abdomen </w:t>
      </w:r>
      <w:del w:id="380" w:author="NB" w:date="2018-06-19T14:33:00Z">
        <w:r w:rsidRPr="004329DD" w:rsidDel="001679EE">
          <w:rPr>
            <w:szCs w:val="24"/>
          </w:rPr>
          <w:delText xml:space="preserve">was </w:delText>
        </w:r>
      </w:del>
      <w:r w:rsidRPr="004329DD">
        <w:rPr>
          <w:szCs w:val="24"/>
        </w:rPr>
        <w:t xml:space="preserve">visible between </w:t>
      </w:r>
      <w:del w:id="381" w:author="NB" w:date="2018-06-19T14:33:00Z">
        <w:r w:rsidRPr="004329DD" w:rsidDel="001679EE">
          <w:rPr>
            <w:szCs w:val="24"/>
          </w:rPr>
          <w:delText xml:space="preserve">the </w:delText>
        </w:r>
      </w:del>
      <w:r w:rsidRPr="004329DD">
        <w:rPr>
          <w:szCs w:val="24"/>
        </w:rPr>
        <w:t xml:space="preserve">first and second plates, and somewhat </w:t>
      </w:r>
      <w:r w:rsidRPr="004329DD">
        <w:rPr>
          <w:szCs w:val="24"/>
        </w:rPr>
        <w:lastRenderedPageBreak/>
        <w:t xml:space="preserve">visible between </w:t>
      </w:r>
      <w:del w:id="382" w:author="NB" w:date="2018-06-19T14:33:00Z">
        <w:r w:rsidRPr="004329DD" w:rsidDel="001679EE">
          <w:rPr>
            <w:szCs w:val="24"/>
          </w:rPr>
          <w:delText xml:space="preserve">the </w:delText>
        </w:r>
      </w:del>
      <w:r w:rsidRPr="004329DD">
        <w:rPr>
          <w:szCs w:val="24"/>
        </w:rPr>
        <w:t>second and third plate</w:t>
      </w:r>
      <w:ins w:id="383" w:author="NB" w:date="2018-06-19T14:33:00Z">
        <w:r w:rsidR="001679EE">
          <w:rPr>
            <w:szCs w:val="24"/>
          </w:rPr>
          <w:t>s</w:t>
        </w:r>
      </w:ins>
      <w:r w:rsidRPr="004329DD">
        <w:rPr>
          <w:szCs w:val="24"/>
        </w:rPr>
        <w:t xml:space="preserve">; </w:t>
      </w:r>
      <w:del w:id="384" w:author="NB" w:date="2018-06-19T14:33:00Z">
        <w:r w:rsidRPr="004329DD" w:rsidDel="001679EE">
          <w:rPr>
            <w:szCs w:val="24"/>
          </w:rPr>
          <w:delText xml:space="preserve">category </w:delText>
        </w:r>
      </w:del>
      <w:ins w:id="385" w:author="NB" w:date="2018-06-19T14:33:00Z">
        <w:r w:rsidR="001679EE">
          <w:rPr>
            <w:szCs w:val="24"/>
          </w:rPr>
          <w:t>(</w:t>
        </w:r>
      </w:ins>
      <w:r w:rsidRPr="004329DD">
        <w:rPr>
          <w:szCs w:val="24"/>
        </w:rPr>
        <w:t>3</w:t>
      </w:r>
      <w:ins w:id="386" w:author="NB" w:date="2018-06-19T14:33:00Z">
        <w:r w:rsidR="001679EE">
          <w:rPr>
            <w:szCs w:val="24"/>
          </w:rPr>
          <w:t>)</w:t>
        </w:r>
      </w:ins>
      <w:del w:id="387" w:author="NB" w:date="2018-06-19T14:33:00Z">
        <w:r w:rsidRPr="004329DD" w:rsidDel="001679EE">
          <w:rPr>
            <w:szCs w:val="24"/>
          </w:rPr>
          <w:delText>:</w:delText>
        </w:r>
      </w:del>
      <w:r w:rsidRPr="004329DD">
        <w:rPr>
          <w:szCs w:val="24"/>
        </w:rPr>
        <w:t xml:space="preserve"> </w:t>
      </w:r>
      <w:del w:id="388" w:author="NB" w:date="2018-06-19T14:33:00Z">
        <w:r w:rsidRPr="004329DD" w:rsidDel="001679EE">
          <w:rPr>
            <w:szCs w:val="24"/>
          </w:rPr>
          <w:delText xml:space="preserve">the </w:delText>
        </w:r>
      </w:del>
      <w:r w:rsidRPr="004329DD">
        <w:rPr>
          <w:szCs w:val="24"/>
        </w:rPr>
        <w:t xml:space="preserve">pleon </w:t>
      </w:r>
      <w:del w:id="389" w:author="NB" w:date="2018-06-19T14:33:00Z">
        <w:r w:rsidRPr="004329DD" w:rsidDel="001679EE">
          <w:rPr>
            <w:szCs w:val="24"/>
          </w:rPr>
          <w:delText xml:space="preserve">was </w:delText>
        </w:r>
      </w:del>
      <w:r w:rsidRPr="004329DD">
        <w:rPr>
          <w:szCs w:val="24"/>
        </w:rPr>
        <w:t xml:space="preserve">swollen and </w:t>
      </w:r>
      <w:del w:id="390" w:author="NB" w:date="2018-06-19T14:33:00Z">
        <w:r w:rsidRPr="004329DD" w:rsidDel="001679EE">
          <w:rPr>
            <w:szCs w:val="24"/>
          </w:rPr>
          <w:delText xml:space="preserve">the </w:delText>
        </w:r>
      </w:del>
      <w:r w:rsidRPr="004329DD">
        <w:rPr>
          <w:szCs w:val="24"/>
        </w:rPr>
        <w:t xml:space="preserve">fleshy abdomen </w:t>
      </w:r>
      <w:del w:id="391" w:author="NB" w:date="2018-06-19T14:33:00Z">
        <w:r w:rsidRPr="004329DD" w:rsidDel="001679EE">
          <w:rPr>
            <w:szCs w:val="24"/>
          </w:rPr>
          <w:delText xml:space="preserve">was </w:delText>
        </w:r>
      </w:del>
      <w:r w:rsidRPr="004329DD">
        <w:rPr>
          <w:szCs w:val="24"/>
        </w:rPr>
        <w:t xml:space="preserve">clearly present between </w:t>
      </w:r>
      <w:del w:id="392" w:author="NB" w:date="2018-06-19T14:34:00Z">
        <w:r w:rsidRPr="004329DD" w:rsidDel="001679EE">
          <w:rPr>
            <w:szCs w:val="24"/>
          </w:rPr>
          <w:delText xml:space="preserve">the </w:delText>
        </w:r>
      </w:del>
      <w:r w:rsidRPr="004329DD">
        <w:rPr>
          <w:szCs w:val="24"/>
        </w:rPr>
        <w:t xml:space="preserve">first, second and third plates, and somewhat visible between </w:t>
      </w:r>
      <w:del w:id="393" w:author="NB" w:date="2018-06-19T14:34:00Z">
        <w:r w:rsidRPr="004329DD" w:rsidDel="001679EE">
          <w:rPr>
            <w:szCs w:val="24"/>
          </w:rPr>
          <w:delText xml:space="preserve">the </w:delText>
        </w:r>
      </w:del>
      <w:r w:rsidRPr="004329DD">
        <w:rPr>
          <w:szCs w:val="24"/>
        </w:rPr>
        <w:t xml:space="preserve">third and </w:t>
      </w:r>
      <w:del w:id="394" w:author="NB" w:date="2018-06-19T14:34:00Z">
        <w:r w:rsidRPr="004329DD" w:rsidDel="001679EE">
          <w:rPr>
            <w:szCs w:val="24"/>
          </w:rPr>
          <w:delText xml:space="preserve">the </w:delText>
        </w:r>
      </w:del>
      <w:r w:rsidRPr="004329DD">
        <w:rPr>
          <w:szCs w:val="24"/>
        </w:rPr>
        <w:t>fourth plate</w:t>
      </w:r>
      <w:ins w:id="395" w:author="NB" w:date="2018-06-19T14:34:00Z">
        <w:r w:rsidR="001679EE">
          <w:rPr>
            <w:szCs w:val="24"/>
          </w:rPr>
          <w:t>s</w:t>
        </w:r>
      </w:ins>
      <w:r w:rsidRPr="004329DD">
        <w:rPr>
          <w:szCs w:val="24"/>
        </w:rPr>
        <w:t xml:space="preserve">; and </w:t>
      </w:r>
      <w:del w:id="396" w:author="NB" w:date="2018-06-19T14:34:00Z">
        <w:r w:rsidRPr="004329DD" w:rsidDel="001679EE">
          <w:rPr>
            <w:szCs w:val="24"/>
          </w:rPr>
          <w:delText xml:space="preserve">category </w:delText>
        </w:r>
      </w:del>
      <w:ins w:id="397" w:author="NB" w:date="2018-06-19T14:34:00Z">
        <w:r w:rsidR="001679EE">
          <w:rPr>
            <w:szCs w:val="24"/>
          </w:rPr>
          <w:t>(</w:t>
        </w:r>
      </w:ins>
      <w:r w:rsidRPr="004329DD">
        <w:rPr>
          <w:szCs w:val="24"/>
        </w:rPr>
        <w:t>4</w:t>
      </w:r>
      <w:ins w:id="398" w:author="NB" w:date="2018-06-19T14:34:00Z">
        <w:r w:rsidR="001679EE">
          <w:rPr>
            <w:szCs w:val="24"/>
          </w:rPr>
          <w:t>)</w:t>
        </w:r>
      </w:ins>
      <w:del w:id="399" w:author="NB" w:date="2018-06-19T14:34:00Z">
        <w:r w:rsidRPr="004329DD" w:rsidDel="001679EE">
          <w:rPr>
            <w:szCs w:val="24"/>
          </w:rPr>
          <w:delText>:</w:delText>
        </w:r>
      </w:del>
      <w:r w:rsidRPr="004329DD">
        <w:rPr>
          <w:szCs w:val="24"/>
        </w:rPr>
        <w:t xml:space="preserve"> </w:t>
      </w:r>
      <w:del w:id="400" w:author="NB" w:date="2018-06-19T14:34:00Z">
        <w:r w:rsidRPr="004329DD" w:rsidDel="001679EE">
          <w:rPr>
            <w:szCs w:val="24"/>
          </w:rPr>
          <w:delText xml:space="preserve">a </w:delText>
        </w:r>
      </w:del>
      <w:r w:rsidRPr="004329DD">
        <w:rPr>
          <w:szCs w:val="24"/>
        </w:rPr>
        <w:t xml:space="preserve">strongly swollen pleon with </w:t>
      </w:r>
      <w:del w:id="401" w:author="NB" w:date="2018-06-19T14:34:00Z">
        <w:r w:rsidRPr="004329DD" w:rsidDel="001679EE">
          <w:rPr>
            <w:szCs w:val="24"/>
          </w:rPr>
          <w:delText xml:space="preserve">the </w:delText>
        </w:r>
      </w:del>
      <w:r w:rsidRPr="004329DD">
        <w:rPr>
          <w:szCs w:val="24"/>
        </w:rPr>
        <w:t>fleshy abdomen visible between all tergal plates.</w:t>
      </w:r>
    </w:p>
    <w:p w14:paraId="7478AB40" w14:textId="77777777" w:rsidR="0018539B" w:rsidRPr="004329DD" w:rsidRDefault="0018539B" w:rsidP="004329DD">
      <w:pPr>
        <w:spacing w:after="0" w:line="480" w:lineRule="auto"/>
        <w:rPr>
          <w:szCs w:val="24"/>
        </w:rPr>
      </w:pPr>
    </w:p>
    <w:p w14:paraId="544EA884" w14:textId="77777777" w:rsidR="004B0B62" w:rsidRPr="004329DD" w:rsidRDefault="00A23C02" w:rsidP="004329DD">
      <w:pPr>
        <w:spacing w:after="0" w:line="480" w:lineRule="auto"/>
        <w:rPr>
          <w:i/>
          <w:szCs w:val="24"/>
        </w:rPr>
      </w:pPr>
      <w:r w:rsidRPr="004329DD">
        <w:rPr>
          <w:i/>
          <w:szCs w:val="24"/>
        </w:rPr>
        <w:t>Habitat classification</w:t>
      </w:r>
    </w:p>
    <w:p w14:paraId="68A3B57B" w14:textId="407F69A6" w:rsidR="00A23C02" w:rsidRPr="004329DD" w:rsidRDefault="00B66705" w:rsidP="004329DD">
      <w:pPr>
        <w:spacing w:after="0" w:line="480" w:lineRule="auto"/>
        <w:rPr>
          <w:szCs w:val="24"/>
        </w:rPr>
      </w:pPr>
      <w:r w:rsidRPr="004329DD">
        <w:rPr>
          <w:szCs w:val="24"/>
        </w:rPr>
        <w:t>We considered the h</w:t>
      </w:r>
      <w:r w:rsidR="00A23C02" w:rsidRPr="004329DD">
        <w:rPr>
          <w:szCs w:val="24"/>
        </w:rPr>
        <w:t xml:space="preserve">abitat along the transects </w:t>
      </w:r>
      <w:r w:rsidRPr="004329DD">
        <w:rPr>
          <w:szCs w:val="24"/>
        </w:rPr>
        <w:t>to be</w:t>
      </w:r>
      <w:r w:rsidR="00A23C02" w:rsidRPr="004329DD">
        <w:rPr>
          <w:szCs w:val="24"/>
        </w:rPr>
        <w:t xml:space="preserve"> representa</w:t>
      </w:r>
      <w:r w:rsidR="001B03E8" w:rsidRPr="004329DD">
        <w:rPr>
          <w:szCs w:val="24"/>
        </w:rPr>
        <w:t>tive of the dominant landscape o</w:t>
      </w:r>
      <w:r w:rsidR="00A23C02" w:rsidRPr="004329DD">
        <w:rPr>
          <w:szCs w:val="24"/>
        </w:rPr>
        <w:t>n Aldabra. However, to control for potential habitat effects,</w:t>
      </w:r>
      <w:r w:rsidRPr="004329DD">
        <w:rPr>
          <w:szCs w:val="24"/>
        </w:rPr>
        <w:t xml:space="preserve"> we determined</w:t>
      </w:r>
      <w:r w:rsidR="00A23C02" w:rsidRPr="004329DD">
        <w:rPr>
          <w:szCs w:val="24"/>
        </w:rPr>
        <w:t xml:space="preserve"> habitat composition using high resolu</w:t>
      </w:r>
      <w:r w:rsidR="0086366A">
        <w:rPr>
          <w:szCs w:val="24"/>
        </w:rPr>
        <w:t xml:space="preserve">tion satellite imagery (Walton </w:t>
      </w:r>
      <w:r w:rsidR="00A23C02" w:rsidRPr="004329DD">
        <w:rPr>
          <w:szCs w:val="24"/>
        </w:rPr>
        <w:t>2015)</w:t>
      </w:r>
      <w:ins w:id="402" w:author="NB" w:date="2018-06-19T15:21:00Z">
        <w:r w:rsidR="009D0BA5">
          <w:rPr>
            <w:szCs w:val="24"/>
          </w:rPr>
          <w:t xml:space="preserve">, </w:t>
        </w:r>
        <w:commentRangeStart w:id="403"/>
        <w:r w:rsidR="009D0BA5">
          <w:rPr>
            <w:szCs w:val="24"/>
          </w:rPr>
          <w:t>which was</w:t>
        </w:r>
      </w:ins>
      <w:del w:id="404" w:author="NB" w:date="2018-06-19T15:21:00Z">
        <w:r w:rsidR="00A23C02" w:rsidRPr="004329DD" w:rsidDel="009D0BA5">
          <w:rPr>
            <w:szCs w:val="24"/>
          </w:rPr>
          <w:delText xml:space="preserve"> and</w:delText>
        </w:r>
      </w:del>
      <w:r w:rsidR="00A23C02" w:rsidRPr="004329DD">
        <w:rPr>
          <w:szCs w:val="24"/>
        </w:rPr>
        <w:t xml:space="preserve"> classified </w:t>
      </w:r>
      <w:del w:id="405" w:author="NB" w:date="2018-06-19T15:21:00Z">
        <w:r w:rsidRPr="004329DD" w:rsidDel="009D0BA5">
          <w:rPr>
            <w:szCs w:val="24"/>
          </w:rPr>
          <w:delText xml:space="preserve">it </w:delText>
        </w:r>
      </w:del>
      <w:r w:rsidR="00A23C02" w:rsidRPr="004329DD">
        <w:rPr>
          <w:szCs w:val="24"/>
        </w:rPr>
        <w:t>into eight different habitat types</w:t>
      </w:r>
      <w:ins w:id="406" w:author="NB" w:date="2018-06-19T15:21:00Z">
        <w:r w:rsidR="009D0BA5">
          <w:rPr>
            <w:szCs w:val="24"/>
          </w:rPr>
          <w:t xml:space="preserve"> (</w:t>
        </w:r>
      </w:ins>
      <w:ins w:id="407" w:author="NB" w:date="2018-06-19T15:23:00Z">
        <w:r w:rsidR="009D0BA5" w:rsidRPr="004329DD">
          <w:rPr>
            <w:szCs w:val="24"/>
          </w:rPr>
          <w:t xml:space="preserve">open mixed scrub, exposed surface, standard mixed scrub, grasses, mangrove, sand, dense </w:t>
        </w:r>
        <w:r w:rsidR="009D0BA5" w:rsidRPr="004329DD">
          <w:rPr>
            <w:i/>
            <w:szCs w:val="24"/>
          </w:rPr>
          <w:t>Pemphis acidula</w:t>
        </w:r>
        <w:r w:rsidR="009D0BA5" w:rsidRPr="004329DD">
          <w:rPr>
            <w:szCs w:val="24"/>
          </w:rPr>
          <w:t xml:space="preserve"> bush, and champigno</w:t>
        </w:r>
        <w:r w:rsidR="009D0BA5">
          <w:rPr>
            <w:szCs w:val="24"/>
          </w:rPr>
          <w:t>n</w:t>
        </w:r>
      </w:ins>
      <w:ins w:id="408" w:author="NB" w:date="2018-06-19T15:22:00Z">
        <w:r w:rsidR="009D0BA5">
          <w:rPr>
            <w:szCs w:val="24"/>
          </w:rPr>
          <w:t xml:space="preserve">; </w:t>
        </w:r>
      </w:ins>
      <w:ins w:id="409" w:author="NB" w:date="2018-06-19T15:21:00Z">
        <w:r w:rsidR="009D0BA5">
          <w:rPr>
            <w:szCs w:val="24"/>
          </w:rPr>
          <w:t>Walton 2015</w:t>
        </w:r>
        <w:commentRangeEnd w:id="403"/>
        <w:r w:rsidR="009D0BA5">
          <w:rPr>
            <w:rStyle w:val="CommentReference"/>
          </w:rPr>
          <w:commentReference w:id="403"/>
        </w:r>
        <w:r w:rsidR="009D0BA5">
          <w:rPr>
            <w:szCs w:val="24"/>
          </w:rPr>
          <w:t>)</w:t>
        </w:r>
      </w:ins>
      <w:r w:rsidR="00A23C02" w:rsidRPr="004329DD">
        <w:rPr>
          <w:szCs w:val="24"/>
        </w:rPr>
        <w:t>. In each</w:t>
      </w:r>
      <w:ins w:id="410" w:author="NB" w:date="2018-06-19T15:20:00Z">
        <w:r w:rsidR="009D0BA5">
          <w:rPr>
            <w:szCs w:val="24"/>
          </w:rPr>
          <w:t xml:space="preserve"> 50-m</w:t>
        </w:r>
      </w:ins>
      <w:r w:rsidR="00A23C02" w:rsidRPr="004329DD">
        <w:rPr>
          <w:szCs w:val="24"/>
        </w:rPr>
        <w:t xml:space="preserve"> transect section </w:t>
      </w:r>
      <w:r w:rsidRPr="004329DD">
        <w:rPr>
          <w:szCs w:val="24"/>
        </w:rPr>
        <w:t>we calculate</w:t>
      </w:r>
      <w:r w:rsidR="00212373" w:rsidRPr="004329DD">
        <w:rPr>
          <w:szCs w:val="24"/>
        </w:rPr>
        <w:t>d</w:t>
      </w:r>
      <w:r w:rsidRPr="004329DD">
        <w:rPr>
          <w:szCs w:val="24"/>
        </w:rPr>
        <w:t xml:space="preserve"> </w:t>
      </w:r>
      <w:commentRangeStart w:id="411"/>
      <w:r w:rsidR="00A23C02" w:rsidRPr="004329DD">
        <w:rPr>
          <w:szCs w:val="24"/>
        </w:rPr>
        <w:t xml:space="preserve">the percentage of area </w:t>
      </w:r>
      <w:commentRangeEnd w:id="411"/>
      <w:r w:rsidR="00786113">
        <w:rPr>
          <w:rStyle w:val="CommentReference"/>
        </w:rPr>
        <w:commentReference w:id="411"/>
      </w:r>
      <w:r w:rsidR="00A23C02" w:rsidRPr="004329DD">
        <w:rPr>
          <w:szCs w:val="24"/>
        </w:rPr>
        <w:t>occupied by the different habitat types</w:t>
      </w:r>
      <w:del w:id="412" w:author="NB" w:date="2018-06-19T15:22:00Z">
        <w:r w:rsidR="00A23C02" w:rsidRPr="004329DD" w:rsidDel="009D0BA5">
          <w:rPr>
            <w:szCs w:val="24"/>
          </w:rPr>
          <w:delText xml:space="preserve"> that </w:delText>
        </w:r>
        <w:commentRangeStart w:id="413"/>
        <w:r w:rsidR="00A23C02" w:rsidRPr="004329DD" w:rsidDel="009D0BA5">
          <w:rPr>
            <w:szCs w:val="24"/>
          </w:rPr>
          <w:delText xml:space="preserve">could affect </w:delText>
        </w:r>
        <w:r w:rsidR="00A23C02" w:rsidRPr="004329DD" w:rsidDel="009D0BA5">
          <w:rPr>
            <w:i/>
            <w:szCs w:val="24"/>
          </w:rPr>
          <w:delText>B. latro</w:delText>
        </w:r>
        <w:r w:rsidR="00A23C02" w:rsidRPr="004329DD" w:rsidDel="009D0BA5">
          <w:rPr>
            <w:szCs w:val="24"/>
          </w:rPr>
          <w:delText xml:space="preserve"> detectability and/or abundance</w:delText>
        </w:r>
        <w:commentRangeEnd w:id="413"/>
        <w:r w:rsidR="009D0BA5" w:rsidDel="009D0BA5">
          <w:rPr>
            <w:rStyle w:val="CommentReference"/>
          </w:rPr>
          <w:commentReference w:id="413"/>
        </w:r>
      </w:del>
      <w:r w:rsidR="00A23C02" w:rsidRPr="004329DD">
        <w:rPr>
          <w:szCs w:val="24"/>
        </w:rPr>
        <w:t>.</w:t>
      </w:r>
      <w:del w:id="414" w:author="NB" w:date="2018-06-19T15:23:00Z">
        <w:r w:rsidR="00A23C02" w:rsidRPr="004329DD" w:rsidDel="009D0BA5">
          <w:rPr>
            <w:szCs w:val="24"/>
          </w:rPr>
          <w:delText xml:space="preserve"> In decreasing order of area occupied these habitats were: open mixed scrub, exposed surface, standard mixed scrub, grasses, mangrove, sand, dense </w:delText>
        </w:r>
        <w:r w:rsidR="00A23C02" w:rsidRPr="004329DD" w:rsidDel="009D0BA5">
          <w:rPr>
            <w:i/>
            <w:szCs w:val="24"/>
          </w:rPr>
          <w:delText>Pemphis acidula</w:delText>
        </w:r>
        <w:r w:rsidR="00A23C02" w:rsidRPr="004329DD" w:rsidDel="009D0BA5">
          <w:rPr>
            <w:szCs w:val="24"/>
          </w:rPr>
          <w:delText xml:space="preserve"> bush, and champignon.</w:delText>
        </w:r>
      </w:del>
      <w:r w:rsidR="00A23C02" w:rsidRPr="004329DD">
        <w:rPr>
          <w:szCs w:val="24"/>
        </w:rPr>
        <w:t xml:space="preserve">  </w:t>
      </w:r>
    </w:p>
    <w:p w14:paraId="6B760E3E" w14:textId="77777777" w:rsidR="00A23C02" w:rsidRPr="004329DD" w:rsidRDefault="00A23C02" w:rsidP="004329DD">
      <w:pPr>
        <w:spacing w:after="0" w:line="480" w:lineRule="auto"/>
        <w:jc w:val="center"/>
        <w:rPr>
          <w:szCs w:val="24"/>
        </w:rPr>
      </w:pPr>
    </w:p>
    <w:p w14:paraId="2B0D4335" w14:textId="77777777" w:rsidR="00A23C02" w:rsidRPr="004329DD" w:rsidRDefault="00A23C02" w:rsidP="004329DD">
      <w:pPr>
        <w:pStyle w:val="BodyText"/>
        <w:spacing w:line="480" w:lineRule="auto"/>
        <w:rPr>
          <w:szCs w:val="24"/>
        </w:rPr>
      </w:pPr>
      <w:r w:rsidRPr="004329DD">
        <w:rPr>
          <w:i/>
          <w:szCs w:val="24"/>
        </w:rPr>
        <w:t>Data analysis</w:t>
      </w:r>
    </w:p>
    <w:p w14:paraId="36D80446" w14:textId="77777777" w:rsidR="00A23C02" w:rsidRPr="004329DD" w:rsidRDefault="00A23C02" w:rsidP="004329DD">
      <w:pPr>
        <w:pStyle w:val="BodyText"/>
        <w:spacing w:after="0" w:line="480" w:lineRule="auto"/>
        <w:rPr>
          <w:i/>
          <w:szCs w:val="24"/>
        </w:rPr>
      </w:pPr>
      <w:r w:rsidRPr="004329DD">
        <w:rPr>
          <w:i/>
          <w:szCs w:val="24"/>
        </w:rPr>
        <w:t>Density and abundance</w:t>
      </w:r>
    </w:p>
    <w:p w14:paraId="1828B7DD" w14:textId="2FA40DC1" w:rsidR="003C2857" w:rsidRPr="004329DD" w:rsidRDefault="003C2857" w:rsidP="004329DD">
      <w:pPr>
        <w:pStyle w:val="BodyText"/>
        <w:spacing w:after="0" w:line="480" w:lineRule="auto"/>
        <w:rPr>
          <w:szCs w:val="24"/>
        </w:rPr>
      </w:pPr>
      <w:r w:rsidRPr="004329DD">
        <w:rPr>
          <w:szCs w:val="24"/>
        </w:rPr>
        <w:t>We estimated t</w:t>
      </w:r>
      <w:r w:rsidR="00A23C02" w:rsidRPr="004329DD">
        <w:rPr>
          <w:szCs w:val="24"/>
        </w:rPr>
        <w:t xml:space="preserve">he density of </w:t>
      </w:r>
      <w:r w:rsidR="006D573B" w:rsidRPr="004329DD">
        <w:rPr>
          <w:i/>
          <w:szCs w:val="24"/>
        </w:rPr>
        <w:t>B.</w:t>
      </w:r>
      <w:r w:rsidR="00A23C02" w:rsidRPr="004329DD">
        <w:rPr>
          <w:i/>
          <w:szCs w:val="24"/>
        </w:rPr>
        <w:t xml:space="preserve"> latro</w:t>
      </w:r>
      <w:r w:rsidR="00A23C02" w:rsidRPr="004329DD">
        <w:rPr>
          <w:szCs w:val="24"/>
        </w:rPr>
        <w:t xml:space="preserve"> during each survey using the hierarchical distance sampling model of Royle </w:t>
      </w:r>
      <w:r w:rsidR="0086366A" w:rsidRPr="0086366A">
        <w:rPr>
          <w:szCs w:val="24"/>
        </w:rPr>
        <w:t>et al.</w:t>
      </w:r>
      <w:r w:rsidR="00A23C02" w:rsidRPr="004329DD">
        <w:rPr>
          <w:szCs w:val="24"/>
        </w:rPr>
        <w:t xml:space="preserve"> (2004) implemented in the R package </w:t>
      </w:r>
      <w:ins w:id="415" w:author="NB" w:date="2018-06-19T15:30:00Z">
        <w:r w:rsidR="00AE2C6B">
          <w:rPr>
            <w:szCs w:val="24"/>
          </w:rPr>
          <w:t>‘</w:t>
        </w:r>
      </w:ins>
      <w:r w:rsidR="00A23C02" w:rsidRPr="004329DD">
        <w:rPr>
          <w:szCs w:val="24"/>
        </w:rPr>
        <w:t>unmarked</w:t>
      </w:r>
      <w:ins w:id="416" w:author="NB" w:date="2018-06-19T15:30:00Z">
        <w:r w:rsidR="00AE2C6B">
          <w:rPr>
            <w:szCs w:val="24"/>
          </w:rPr>
          <w:t>’</w:t>
        </w:r>
      </w:ins>
      <w:r w:rsidR="0086366A">
        <w:rPr>
          <w:szCs w:val="24"/>
        </w:rPr>
        <w:t xml:space="preserve"> (Fiske &amp; Chandler</w:t>
      </w:r>
      <w:r w:rsidR="00A23C02" w:rsidRPr="004329DD">
        <w:rPr>
          <w:szCs w:val="24"/>
        </w:rPr>
        <w:t xml:space="preserve"> 2011). </w:t>
      </w:r>
      <w:r w:rsidRPr="004329DD">
        <w:rPr>
          <w:szCs w:val="24"/>
        </w:rPr>
        <w:t>We used t</w:t>
      </w:r>
      <w:r w:rsidR="00A23C02" w:rsidRPr="004329DD">
        <w:rPr>
          <w:szCs w:val="24"/>
        </w:rPr>
        <w:t xml:space="preserve">he numbers of individuals within five distance categories 0−1, 1−2, 2−3, 3−4, </w:t>
      </w:r>
      <w:ins w:id="417" w:author="NB" w:date="2018-06-19T15:30:00Z">
        <w:r w:rsidR="00AE2C6B">
          <w:rPr>
            <w:szCs w:val="24"/>
          </w:rPr>
          <w:t xml:space="preserve">and </w:t>
        </w:r>
      </w:ins>
      <w:r w:rsidR="00A23C02" w:rsidRPr="004329DD">
        <w:rPr>
          <w:szCs w:val="24"/>
        </w:rPr>
        <w:t>4−5m from the mid-transect line to estimate the overall density and evaluate</w:t>
      </w:r>
      <w:r w:rsidR="00B961FF" w:rsidRPr="004329DD">
        <w:rPr>
          <w:szCs w:val="24"/>
        </w:rPr>
        <w:t>d</w:t>
      </w:r>
      <w:r w:rsidR="00A23C02" w:rsidRPr="004329DD">
        <w:rPr>
          <w:szCs w:val="24"/>
        </w:rPr>
        <w:t xml:space="preserve"> the association between habitat </w:t>
      </w:r>
      <w:del w:id="418" w:author="NB" w:date="2018-06-19T15:30:00Z">
        <w:r w:rsidR="00A23C02" w:rsidRPr="004329DD" w:rsidDel="00AE2C6B">
          <w:rPr>
            <w:szCs w:val="24"/>
          </w:rPr>
          <w:delText xml:space="preserve">composition </w:delText>
        </w:r>
      </w:del>
      <w:r w:rsidR="00A23C02" w:rsidRPr="004329DD">
        <w:rPr>
          <w:szCs w:val="24"/>
        </w:rPr>
        <w:t xml:space="preserve">with both the detectability and abundance of </w:t>
      </w:r>
      <w:r w:rsidR="00A23C02" w:rsidRPr="004329DD">
        <w:rPr>
          <w:i/>
          <w:szCs w:val="24"/>
        </w:rPr>
        <w:t>B. latro</w:t>
      </w:r>
      <w:r w:rsidR="00A23C02" w:rsidRPr="004329DD">
        <w:rPr>
          <w:szCs w:val="24"/>
        </w:rPr>
        <w:t xml:space="preserve">. </w:t>
      </w:r>
    </w:p>
    <w:p w14:paraId="6D22693B" w14:textId="5A582D62" w:rsidR="00B961FF" w:rsidRPr="004329DD" w:rsidRDefault="00A23C02" w:rsidP="004329DD">
      <w:pPr>
        <w:pStyle w:val="BodyText"/>
        <w:spacing w:after="0" w:line="480" w:lineRule="auto"/>
        <w:ind w:firstLine="720"/>
        <w:rPr>
          <w:szCs w:val="24"/>
        </w:rPr>
      </w:pPr>
      <w:r w:rsidRPr="004329DD">
        <w:rPr>
          <w:szCs w:val="24"/>
        </w:rPr>
        <w:t xml:space="preserve">To maximise differentiation between transect sites and reduce the dimensionality of the data, </w:t>
      </w:r>
      <w:r w:rsidR="00B961FF" w:rsidRPr="004329DD">
        <w:rPr>
          <w:szCs w:val="24"/>
        </w:rPr>
        <w:t xml:space="preserve">we transformed </w:t>
      </w:r>
      <w:r w:rsidRPr="004329DD">
        <w:rPr>
          <w:szCs w:val="24"/>
        </w:rPr>
        <w:t xml:space="preserve">habitat composition percentages using a principal component analysis. Finally, </w:t>
      </w:r>
      <w:r w:rsidR="00B961FF" w:rsidRPr="004329DD">
        <w:rPr>
          <w:szCs w:val="24"/>
        </w:rPr>
        <w:t xml:space="preserve">we included </w:t>
      </w:r>
      <w:r w:rsidRPr="004329DD">
        <w:rPr>
          <w:szCs w:val="24"/>
        </w:rPr>
        <w:t xml:space="preserve">the two components, explaining the largest proportion of the variance as covariates in the distance sampling model. Due to the large number of surveys, </w:t>
      </w:r>
      <w:r w:rsidR="00B961FF" w:rsidRPr="004329DD">
        <w:rPr>
          <w:szCs w:val="24"/>
        </w:rPr>
        <w:lastRenderedPageBreak/>
        <w:t xml:space="preserve">we used </w:t>
      </w:r>
      <w:r w:rsidRPr="004329DD">
        <w:rPr>
          <w:szCs w:val="24"/>
        </w:rPr>
        <w:t xml:space="preserve">a fixed effects meta-analysis approach to ascertain the importance of the covariates. A covariate was determined to affect </w:t>
      </w:r>
      <w:r w:rsidR="00C94597" w:rsidRPr="004329DD">
        <w:rPr>
          <w:i/>
          <w:szCs w:val="24"/>
        </w:rPr>
        <w:t>B.</w:t>
      </w:r>
      <w:ins w:id="419" w:author="NB" w:date="2018-06-19T15:31:00Z">
        <w:r w:rsidR="00AE2C6B">
          <w:rPr>
            <w:i/>
            <w:szCs w:val="24"/>
          </w:rPr>
          <w:t xml:space="preserve"> </w:t>
        </w:r>
      </w:ins>
      <w:r w:rsidR="00C94597" w:rsidRPr="004329DD">
        <w:rPr>
          <w:i/>
          <w:szCs w:val="24"/>
        </w:rPr>
        <w:t>latro</w:t>
      </w:r>
      <w:r w:rsidRPr="004329DD">
        <w:rPr>
          <w:i/>
          <w:szCs w:val="24"/>
        </w:rPr>
        <w:t xml:space="preserve"> </w:t>
      </w:r>
      <w:r w:rsidRPr="004329DD">
        <w:rPr>
          <w:szCs w:val="24"/>
        </w:rPr>
        <w:t xml:space="preserve">detectability if its effect was significant and consistent over a majority of surveys, and to affect abundance if its effect was either consistent over surveys or variable but according to the seasons. </w:t>
      </w:r>
      <w:r w:rsidR="00B961FF" w:rsidRPr="004329DD">
        <w:rPr>
          <w:szCs w:val="24"/>
        </w:rPr>
        <w:t>We used t</w:t>
      </w:r>
      <w:r w:rsidRPr="004329DD">
        <w:rPr>
          <w:szCs w:val="24"/>
        </w:rPr>
        <w:t xml:space="preserve">he Akaike Information Criterion (AIC) to determine whether the detection process was better approximated by a half-normal, a negative exponential, a hazard-rate, or a uniform distribution function. </w:t>
      </w:r>
    </w:p>
    <w:p w14:paraId="5C2BF55E" w14:textId="741A14B1" w:rsidR="00A23C02" w:rsidRPr="004329DD" w:rsidRDefault="00A23C02" w:rsidP="004329DD">
      <w:pPr>
        <w:pStyle w:val="BodyText"/>
        <w:spacing w:after="0" w:line="480" w:lineRule="auto"/>
        <w:ind w:firstLine="720"/>
        <w:rPr>
          <w:szCs w:val="24"/>
        </w:rPr>
      </w:pPr>
      <w:r w:rsidRPr="004329DD">
        <w:rPr>
          <w:szCs w:val="24"/>
        </w:rPr>
        <w:t xml:space="preserve">Next, </w:t>
      </w:r>
      <w:r w:rsidR="00B961FF" w:rsidRPr="004329DD">
        <w:rPr>
          <w:szCs w:val="24"/>
        </w:rPr>
        <w:t xml:space="preserve">we used </w:t>
      </w:r>
      <w:r w:rsidRPr="004329DD">
        <w:rPr>
          <w:szCs w:val="24"/>
        </w:rPr>
        <w:t xml:space="preserve">a generalised additive model (GAM) to determine whether </w:t>
      </w:r>
      <w:r w:rsidRPr="004329DD">
        <w:rPr>
          <w:i/>
          <w:szCs w:val="24"/>
        </w:rPr>
        <w:t>B. latro</w:t>
      </w:r>
      <w:r w:rsidRPr="004329DD">
        <w:rPr>
          <w:szCs w:val="24"/>
        </w:rPr>
        <w:t xml:space="preserve"> densities varied significantly (i) over the years, (ii) over the yearly cycle, and (iii) </w:t>
      </w:r>
      <w:commentRangeStart w:id="420"/>
      <w:r w:rsidRPr="004329DD">
        <w:rPr>
          <w:szCs w:val="24"/>
        </w:rPr>
        <w:t xml:space="preserve">over the lunar </w:t>
      </w:r>
      <w:commentRangeStart w:id="421"/>
      <w:commentRangeStart w:id="422"/>
      <w:commentRangeStart w:id="423"/>
      <w:r w:rsidRPr="004329DD">
        <w:rPr>
          <w:szCs w:val="24"/>
        </w:rPr>
        <w:t>cycle</w:t>
      </w:r>
      <w:commentRangeEnd w:id="421"/>
      <w:r w:rsidRPr="004329DD">
        <w:rPr>
          <w:rStyle w:val="CommentReference"/>
          <w:sz w:val="24"/>
          <w:szCs w:val="24"/>
        </w:rPr>
        <w:commentReference w:id="421"/>
      </w:r>
      <w:commentRangeEnd w:id="420"/>
      <w:commentRangeEnd w:id="422"/>
      <w:r w:rsidR="00AD0F74">
        <w:rPr>
          <w:rStyle w:val="CommentReference"/>
        </w:rPr>
        <w:commentReference w:id="420"/>
      </w:r>
      <w:r w:rsidR="002670B8" w:rsidRPr="004329DD">
        <w:rPr>
          <w:rStyle w:val="CommentReference"/>
          <w:sz w:val="24"/>
          <w:szCs w:val="24"/>
        </w:rPr>
        <w:commentReference w:id="422"/>
      </w:r>
      <w:commentRangeEnd w:id="423"/>
      <w:r w:rsidR="00AE2C6B">
        <w:rPr>
          <w:rStyle w:val="CommentReference"/>
        </w:rPr>
        <w:commentReference w:id="423"/>
      </w:r>
      <w:r w:rsidRPr="004329DD">
        <w:rPr>
          <w:szCs w:val="24"/>
        </w:rPr>
        <w:t xml:space="preserve">. </w:t>
      </w:r>
      <w:r w:rsidR="00B961FF" w:rsidRPr="004329DD">
        <w:rPr>
          <w:szCs w:val="24"/>
        </w:rPr>
        <w:t>We fitted the m</w:t>
      </w:r>
      <w:r w:rsidRPr="004329DD">
        <w:rPr>
          <w:szCs w:val="24"/>
        </w:rPr>
        <w:t>odels using the R package mgcv</w:t>
      </w:r>
      <w:r w:rsidR="0086366A">
        <w:rPr>
          <w:szCs w:val="24"/>
        </w:rPr>
        <w:t xml:space="preserve"> (Wood</w:t>
      </w:r>
      <w:r w:rsidRPr="004329DD">
        <w:rPr>
          <w:szCs w:val="24"/>
        </w:rPr>
        <w:t xml:space="preserve"> 2006a), and </w:t>
      </w:r>
      <w:r w:rsidR="00B961FF" w:rsidRPr="004329DD">
        <w:rPr>
          <w:szCs w:val="24"/>
        </w:rPr>
        <w:t xml:space="preserve">assessed the </w:t>
      </w:r>
      <w:r w:rsidRPr="004329DD">
        <w:rPr>
          <w:szCs w:val="24"/>
        </w:rPr>
        <w:t xml:space="preserve">model parsimony by comparing their AIC values. </w:t>
      </w:r>
      <w:r w:rsidR="00B961FF" w:rsidRPr="004329DD">
        <w:rPr>
          <w:szCs w:val="24"/>
        </w:rPr>
        <w:t>We back calculated t</w:t>
      </w:r>
      <w:r w:rsidRPr="004329DD">
        <w:rPr>
          <w:szCs w:val="24"/>
        </w:rPr>
        <w:t>he phase of the moon during the survey using the R package oce</w:t>
      </w:r>
      <w:r w:rsidR="00280125">
        <w:rPr>
          <w:szCs w:val="24"/>
        </w:rPr>
        <w:t xml:space="preserve"> (Kelley &amp; Richards</w:t>
      </w:r>
      <w:r w:rsidRPr="004329DD">
        <w:rPr>
          <w:szCs w:val="24"/>
        </w:rPr>
        <w:t xml:space="preserve"> 2015) </w:t>
      </w:r>
      <w:r w:rsidR="00B961FF" w:rsidRPr="004329DD">
        <w:rPr>
          <w:szCs w:val="24"/>
        </w:rPr>
        <w:t xml:space="preserve">and </w:t>
      </w:r>
      <w:r w:rsidRPr="004329DD">
        <w:rPr>
          <w:szCs w:val="24"/>
        </w:rPr>
        <w:t xml:space="preserve">defined </w:t>
      </w:r>
      <w:r w:rsidR="00B961FF" w:rsidRPr="004329DD">
        <w:rPr>
          <w:szCs w:val="24"/>
        </w:rPr>
        <w:t xml:space="preserve">it </w:t>
      </w:r>
      <w:r w:rsidRPr="004329DD">
        <w:rPr>
          <w:szCs w:val="24"/>
        </w:rPr>
        <w:t xml:space="preserve">as a continuous variable from zero to one with both extremes corresponding to new moon, </w:t>
      </w:r>
      <w:commentRangeStart w:id="424"/>
      <w:ins w:id="425" w:author="NB" w:date="2018-06-19T15:47:00Z">
        <w:r w:rsidR="00AD0F74">
          <w:rPr>
            <w:szCs w:val="24"/>
          </w:rPr>
          <w:t>0.25</w:t>
        </w:r>
      </w:ins>
      <w:del w:id="426" w:author="NB" w:date="2018-06-19T15:47:00Z">
        <w:r w:rsidRPr="004329DD" w:rsidDel="00AD0F74">
          <w:rPr>
            <w:szCs w:val="24"/>
          </w:rPr>
          <w:delText>1/4</w:delText>
        </w:r>
      </w:del>
      <w:r w:rsidRPr="004329DD">
        <w:rPr>
          <w:szCs w:val="24"/>
        </w:rPr>
        <w:t xml:space="preserve"> </w:t>
      </w:r>
      <w:commentRangeEnd w:id="424"/>
      <w:r w:rsidR="00AD0F74">
        <w:rPr>
          <w:rStyle w:val="CommentReference"/>
        </w:rPr>
        <w:commentReference w:id="424"/>
      </w:r>
      <w:r w:rsidRPr="004329DD">
        <w:rPr>
          <w:szCs w:val="24"/>
        </w:rPr>
        <w:t xml:space="preserve">for first quarter, </w:t>
      </w:r>
      <w:ins w:id="427" w:author="NB" w:date="2018-06-19T15:47:00Z">
        <w:r w:rsidR="00AD0F74">
          <w:rPr>
            <w:szCs w:val="24"/>
          </w:rPr>
          <w:t>0.5</w:t>
        </w:r>
      </w:ins>
      <w:del w:id="428" w:author="NB" w:date="2018-06-19T15:47:00Z">
        <w:r w:rsidRPr="004329DD" w:rsidDel="00AD0F74">
          <w:rPr>
            <w:szCs w:val="24"/>
          </w:rPr>
          <w:delText>1/2</w:delText>
        </w:r>
      </w:del>
      <w:r w:rsidRPr="004329DD">
        <w:rPr>
          <w:szCs w:val="24"/>
        </w:rPr>
        <w:t xml:space="preserve"> for full moon, </w:t>
      </w:r>
      <w:r w:rsidR="00280125">
        <w:rPr>
          <w:szCs w:val="24"/>
        </w:rPr>
        <w:t xml:space="preserve">and </w:t>
      </w:r>
      <w:ins w:id="429" w:author="NB" w:date="2018-06-19T15:47:00Z">
        <w:r w:rsidR="00AD0F74">
          <w:rPr>
            <w:szCs w:val="24"/>
          </w:rPr>
          <w:t>0.75</w:t>
        </w:r>
      </w:ins>
      <w:del w:id="430" w:author="NB" w:date="2018-06-19T15:47:00Z">
        <w:r w:rsidR="00280125" w:rsidDel="00AD0F74">
          <w:rPr>
            <w:szCs w:val="24"/>
          </w:rPr>
          <w:delText>3/4</w:delText>
        </w:r>
      </w:del>
      <w:r w:rsidR="00280125">
        <w:rPr>
          <w:szCs w:val="24"/>
        </w:rPr>
        <w:t xml:space="preserve"> for last quarter (Meeus</w:t>
      </w:r>
      <w:r w:rsidRPr="004329DD">
        <w:rPr>
          <w:szCs w:val="24"/>
        </w:rPr>
        <w:t xml:space="preserve"> 1982). To </w:t>
      </w:r>
      <w:r w:rsidR="008C24E8" w:rsidRPr="004329DD">
        <w:rPr>
          <w:szCs w:val="24"/>
        </w:rPr>
        <w:t>anal</w:t>
      </w:r>
      <w:r w:rsidR="008C24E8">
        <w:rPr>
          <w:szCs w:val="24"/>
        </w:rPr>
        <w:t>y</w:t>
      </w:r>
      <w:ins w:id="431" w:author="NB" w:date="2018-06-19T15:47:00Z">
        <w:r w:rsidR="00AD0F74">
          <w:rPr>
            <w:szCs w:val="24"/>
          </w:rPr>
          <w:t>s</w:t>
        </w:r>
      </w:ins>
      <w:del w:id="432" w:author="NB" w:date="2018-06-19T15:47:00Z">
        <w:r w:rsidR="008C24E8" w:rsidDel="00AD0F74">
          <w:rPr>
            <w:szCs w:val="24"/>
          </w:rPr>
          <w:delText>z</w:delText>
        </w:r>
      </w:del>
      <w:r w:rsidR="008C24E8">
        <w:rPr>
          <w:szCs w:val="24"/>
        </w:rPr>
        <w:t>e</w:t>
      </w:r>
      <w:r w:rsidR="008C24E8" w:rsidRPr="004329DD">
        <w:rPr>
          <w:szCs w:val="24"/>
        </w:rPr>
        <w:t xml:space="preserve"> </w:t>
      </w:r>
      <w:r w:rsidRPr="004329DD">
        <w:rPr>
          <w:szCs w:val="24"/>
        </w:rPr>
        <w:t xml:space="preserve">abundance patterns at a finer spatial and temporal scale, </w:t>
      </w:r>
      <w:r w:rsidR="00B961FF" w:rsidRPr="004329DD">
        <w:rPr>
          <w:szCs w:val="24"/>
        </w:rPr>
        <w:t xml:space="preserve">we used </w:t>
      </w:r>
      <w:r w:rsidRPr="004329DD">
        <w:rPr>
          <w:szCs w:val="24"/>
        </w:rPr>
        <w:t xml:space="preserve">a set of GAMs to quantify the relative effect of the aforementioned variables on the counts of both male and female individuals. This was possible </w:t>
      </w:r>
      <w:del w:id="433" w:author="NB" w:date="2018-06-19T15:48:00Z">
        <w:r w:rsidRPr="004329DD" w:rsidDel="00AD0F74">
          <w:rPr>
            <w:szCs w:val="24"/>
          </w:rPr>
          <w:delText xml:space="preserve">because </w:delText>
        </w:r>
      </w:del>
      <w:ins w:id="434" w:author="NB" w:date="2018-06-19T15:48:00Z">
        <w:r w:rsidR="00AD0F74">
          <w:rPr>
            <w:szCs w:val="24"/>
          </w:rPr>
          <w:t>after</w:t>
        </w:r>
        <w:r w:rsidR="00AD0F74" w:rsidRPr="004329DD">
          <w:rPr>
            <w:szCs w:val="24"/>
          </w:rPr>
          <w:t xml:space="preserve"> </w:t>
        </w:r>
      </w:ins>
      <w:r w:rsidRPr="004329DD">
        <w:rPr>
          <w:szCs w:val="24"/>
        </w:rPr>
        <w:t xml:space="preserve">initial analysis indicated that </w:t>
      </w:r>
      <w:r w:rsidR="003321D0" w:rsidRPr="004329DD">
        <w:rPr>
          <w:i/>
          <w:szCs w:val="24"/>
        </w:rPr>
        <w:t>B.</w:t>
      </w:r>
      <w:ins w:id="435" w:author="NB" w:date="2018-06-19T15:48:00Z">
        <w:r w:rsidR="00AD0F74">
          <w:rPr>
            <w:i/>
            <w:szCs w:val="24"/>
          </w:rPr>
          <w:t xml:space="preserve"> </w:t>
        </w:r>
      </w:ins>
      <w:r w:rsidR="003321D0" w:rsidRPr="004329DD">
        <w:rPr>
          <w:i/>
          <w:szCs w:val="24"/>
        </w:rPr>
        <w:t>latro</w:t>
      </w:r>
      <w:r w:rsidR="003321D0" w:rsidRPr="004329DD">
        <w:rPr>
          <w:szCs w:val="24"/>
        </w:rPr>
        <w:t xml:space="preserve"> </w:t>
      </w:r>
      <w:r w:rsidRPr="004329DD">
        <w:rPr>
          <w:szCs w:val="24"/>
        </w:rPr>
        <w:t xml:space="preserve">detectability did not change over time and was not influenced by habitat composition (see Results) and consequently </w:t>
      </w:r>
      <w:commentRangeStart w:id="436"/>
      <w:r w:rsidRPr="004329DD">
        <w:rPr>
          <w:szCs w:val="24"/>
        </w:rPr>
        <w:t xml:space="preserve">direct counts provide an accurate index of </w:t>
      </w:r>
      <w:r w:rsidR="00B961FF" w:rsidRPr="004329DD">
        <w:rPr>
          <w:i/>
          <w:szCs w:val="24"/>
        </w:rPr>
        <w:t>B.</w:t>
      </w:r>
      <w:ins w:id="437" w:author="NB" w:date="2018-06-19T15:48:00Z">
        <w:r w:rsidR="00AD0F74">
          <w:rPr>
            <w:i/>
            <w:szCs w:val="24"/>
          </w:rPr>
          <w:t xml:space="preserve"> </w:t>
        </w:r>
      </w:ins>
      <w:r w:rsidR="00B961FF" w:rsidRPr="004329DD">
        <w:rPr>
          <w:i/>
          <w:szCs w:val="24"/>
        </w:rPr>
        <w:t>latro</w:t>
      </w:r>
      <w:r w:rsidR="00B961FF" w:rsidRPr="004329DD">
        <w:rPr>
          <w:szCs w:val="24"/>
        </w:rPr>
        <w:t xml:space="preserve"> </w:t>
      </w:r>
      <w:r w:rsidRPr="004329DD">
        <w:rPr>
          <w:szCs w:val="24"/>
        </w:rPr>
        <w:t>abundance</w:t>
      </w:r>
      <w:commentRangeEnd w:id="436"/>
      <w:r w:rsidR="00AD0F74">
        <w:rPr>
          <w:rStyle w:val="CommentReference"/>
        </w:rPr>
        <w:commentReference w:id="436"/>
      </w:r>
      <w:r w:rsidRPr="004329DD">
        <w:rPr>
          <w:szCs w:val="24"/>
        </w:rPr>
        <w:t xml:space="preserve">. As it is plausible that environmental factors interact with habitat requirements, </w:t>
      </w:r>
      <w:r w:rsidR="00B961FF" w:rsidRPr="004329DD">
        <w:rPr>
          <w:szCs w:val="24"/>
        </w:rPr>
        <w:t xml:space="preserve">we also included </w:t>
      </w:r>
      <w:r w:rsidRPr="004329DD">
        <w:rPr>
          <w:szCs w:val="24"/>
        </w:rPr>
        <w:t xml:space="preserve">the </w:t>
      </w:r>
      <w:commentRangeStart w:id="438"/>
      <w:r w:rsidRPr="004329DD">
        <w:rPr>
          <w:szCs w:val="24"/>
        </w:rPr>
        <w:t xml:space="preserve">tensor </w:t>
      </w:r>
      <w:commentRangeEnd w:id="438"/>
      <w:r w:rsidR="00BF5AAA">
        <w:rPr>
          <w:rStyle w:val="CommentReference"/>
        </w:rPr>
        <w:commentReference w:id="438"/>
      </w:r>
      <w:r w:rsidRPr="004329DD">
        <w:rPr>
          <w:szCs w:val="24"/>
        </w:rPr>
        <w:t>product interaction between day of the year and distance from shore in the model</w:t>
      </w:r>
      <w:r w:rsidR="00465D2B">
        <w:rPr>
          <w:szCs w:val="24"/>
        </w:rPr>
        <w:t xml:space="preserve"> (Wood 2006b)</w:t>
      </w:r>
      <w:r w:rsidRPr="004329DD">
        <w:rPr>
          <w:szCs w:val="24"/>
        </w:rPr>
        <w:t>.</w:t>
      </w:r>
    </w:p>
    <w:p w14:paraId="1D70F795" w14:textId="77777777" w:rsidR="00756EE3" w:rsidRPr="004329DD" w:rsidRDefault="00756EE3" w:rsidP="004329DD">
      <w:pPr>
        <w:pStyle w:val="FirstParagraph"/>
        <w:spacing w:before="0" w:after="0" w:line="480" w:lineRule="auto"/>
        <w:rPr>
          <w:lang w:val="en-GB"/>
        </w:rPr>
      </w:pPr>
    </w:p>
    <w:p w14:paraId="11D6E034" w14:textId="77777777" w:rsidR="00756EE3" w:rsidRPr="004329DD" w:rsidRDefault="00A23C02" w:rsidP="004329DD">
      <w:pPr>
        <w:pStyle w:val="FirstParagraph"/>
        <w:spacing w:before="0" w:after="0" w:line="480" w:lineRule="auto"/>
        <w:rPr>
          <w:i/>
          <w:lang w:val="en-GB"/>
        </w:rPr>
      </w:pPr>
      <w:r w:rsidRPr="004329DD">
        <w:rPr>
          <w:i/>
          <w:lang w:val="en-GB"/>
        </w:rPr>
        <w:t>Sex ratio and size</w:t>
      </w:r>
      <w:del w:id="439" w:author="NB" w:date="2018-06-19T15:50:00Z">
        <w:r w:rsidRPr="004329DD" w:rsidDel="00BF5AAA">
          <w:rPr>
            <w:i/>
            <w:lang w:val="en-GB"/>
          </w:rPr>
          <w:delText>s</w:delText>
        </w:r>
      </w:del>
    </w:p>
    <w:p w14:paraId="7B63F2E5" w14:textId="05373BEA" w:rsidR="00A23C02" w:rsidRPr="004329DD" w:rsidRDefault="00A23C02" w:rsidP="004329DD">
      <w:pPr>
        <w:pStyle w:val="FirstParagraph"/>
        <w:spacing w:before="0" w:after="0" w:line="480" w:lineRule="auto"/>
        <w:rPr>
          <w:lang w:val="en-GB"/>
        </w:rPr>
      </w:pPr>
      <w:r w:rsidRPr="004329DD">
        <w:rPr>
          <w:lang w:val="en-GB"/>
        </w:rPr>
        <w:lastRenderedPageBreak/>
        <w:t xml:space="preserve">We calculated observed sex ratios from the individual counts. Because of the relevance for reproduction, we also calculated the sex ratio </w:t>
      </w:r>
      <w:del w:id="440" w:author="NB" w:date="2018-06-19T15:51:00Z">
        <w:r w:rsidRPr="004329DD" w:rsidDel="00BF5AAA">
          <w:rPr>
            <w:lang w:val="en-GB"/>
          </w:rPr>
          <w:delText xml:space="preserve">that would be observed if </w:delText>
        </w:r>
      </w:del>
      <w:ins w:id="441" w:author="NB" w:date="2018-06-19T15:51:00Z">
        <w:r w:rsidR="00BF5AAA">
          <w:rPr>
            <w:lang w:val="en-GB"/>
          </w:rPr>
          <w:t xml:space="preserve">of </w:t>
        </w:r>
      </w:ins>
      <w:r w:rsidRPr="004329DD">
        <w:rPr>
          <w:lang w:val="en-GB"/>
        </w:rPr>
        <w:t>only sexually mature individuals</w:t>
      </w:r>
      <w:del w:id="442" w:author="NB" w:date="2018-06-19T15:51:00Z">
        <w:r w:rsidRPr="004329DD" w:rsidDel="00BF5AAA">
          <w:rPr>
            <w:lang w:val="en-GB"/>
          </w:rPr>
          <w:delText xml:space="preserve"> were included</w:delText>
        </w:r>
      </w:del>
      <w:r w:rsidRPr="004329DD">
        <w:rPr>
          <w:lang w:val="en-GB"/>
        </w:rPr>
        <w:t xml:space="preserve">. </w:t>
      </w:r>
      <w:r w:rsidR="00B961FF" w:rsidRPr="004329DD">
        <w:rPr>
          <w:lang w:val="en-GB"/>
        </w:rPr>
        <w:t xml:space="preserve">We assumed </w:t>
      </w:r>
      <w:del w:id="443" w:author="NB" w:date="2018-06-19T15:51:00Z">
        <w:r w:rsidR="00B961FF" w:rsidRPr="004329DD" w:rsidDel="00BF5AAA">
          <w:rPr>
            <w:lang w:val="en-GB"/>
          </w:rPr>
          <w:delText>f</w:delText>
        </w:r>
        <w:r w:rsidRPr="004329DD" w:rsidDel="00BF5AAA">
          <w:rPr>
            <w:lang w:val="en-GB"/>
          </w:rPr>
          <w:delText xml:space="preserve">ull </w:delText>
        </w:r>
      </w:del>
      <w:r w:rsidRPr="004329DD">
        <w:rPr>
          <w:lang w:val="en-GB"/>
        </w:rPr>
        <w:t>sexual maturity based on size</w:t>
      </w:r>
      <w:ins w:id="444" w:author="NB" w:date="2018-06-19T15:51:00Z">
        <w:r w:rsidR="00BF5AAA">
          <w:rPr>
            <w:lang w:val="en-GB"/>
          </w:rPr>
          <w:t>:</w:t>
        </w:r>
      </w:ins>
      <w:del w:id="445" w:author="NB" w:date="2018-06-19T15:51:00Z">
        <w:r w:rsidRPr="004329DD" w:rsidDel="00BF5AAA">
          <w:rPr>
            <w:lang w:val="en-GB"/>
          </w:rPr>
          <w:delText>, where</w:delText>
        </w:r>
      </w:del>
      <w:r w:rsidRPr="004329DD">
        <w:rPr>
          <w:lang w:val="en-GB"/>
        </w:rPr>
        <w:t xml:space="preserve"> individuals with a thoracic length </w:t>
      </w:r>
      <w:del w:id="446" w:author="NB" w:date="2018-06-19T15:51:00Z">
        <w:r w:rsidRPr="004329DD" w:rsidDel="00BF5AAA">
          <w:rPr>
            <w:lang w:val="en-GB"/>
          </w:rPr>
          <w:delText xml:space="preserve">longer than </w:delText>
        </w:r>
      </w:del>
      <w:ins w:id="447" w:author="NB" w:date="2018-06-19T15:51:00Z">
        <w:r w:rsidR="00BF5AAA">
          <w:rPr>
            <w:lang w:val="en-GB"/>
          </w:rPr>
          <w:t xml:space="preserve">&gt; </w:t>
        </w:r>
      </w:ins>
      <w:r w:rsidRPr="004329DD">
        <w:rPr>
          <w:lang w:val="en-GB"/>
        </w:rPr>
        <w:t xml:space="preserve">28mm were considered adults (Fletcher </w:t>
      </w:r>
      <w:r w:rsidR="00317606" w:rsidRPr="00317606">
        <w:rPr>
          <w:lang w:val="en-GB"/>
        </w:rPr>
        <w:t>et al.</w:t>
      </w:r>
      <w:r w:rsidRPr="004329DD">
        <w:rPr>
          <w:lang w:val="en-GB"/>
        </w:rPr>
        <w:t xml:space="preserve"> 199</w:t>
      </w:r>
      <w:r w:rsidR="00317606">
        <w:rPr>
          <w:lang w:val="en-GB"/>
        </w:rPr>
        <w:t>0</w:t>
      </w:r>
      <w:r w:rsidR="00914CF6">
        <w:rPr>
          <w:lang w:val="en-GB"/>
        </w:rPr>
        <w:t>,</w:t>
      </w:r>
      <w:r w:rsidR="00317606">
        <w:rPr>
          <w:lang w:val="en-GB"/>
        </w:rPr>
        <w:t xml:space="preserve"> Sato &amp; Yoseda 2008,</w:t>
      </w:r>
      <w:r w:rsidRPr="004329DD">
        <w:rPr>
          <w:lang w:val="en-GB"/>
        </w:rPr>
        <w:t xml:space="preserve"> Drew </w:t>
      </w:r>
      <w:r w:rsidRPr="00317606">
        <w:rPr>
          <w:lang w:val="en-GB"/>
        </w:rPr>
        <w:t>et al. 2010</w:t>
      </w:r>
      <w:r w:rsidRPr="004329DD">
        <w:rPr>
          <w:lang w:val="en-GB"/>
        </w:rPr>
        <w:t xml:space="preserve">). </w:t>
      </w:r>
      <w:commentRangeStart w:id="448"/>
      <w:r w:rsidRPr="004329DD">
        <w:rPr>
          <w:lang w:val="en-GB"/>
        </w:rPr>
        <w:t xml:space="preserve">All studied island populations of </w:t>
      </w:r>
      <w:r w:rsidRPr="004329DD">
        <w:rPr>
          <w:i/>
          <w:lang w:val="en-GB"/>
        </w:rPr>
        <w:t>B. latro</w:t>
      </w:r>
      <w:r w:rsidRPr="004329DD">
        <w:rPr>
          <w:lang w:val="en-GB"/>
        </w:rPr>
        <w:t xml:space="preserve"> </w:t>
      </w:r>
      <w:ins w:id="449" w:author="NB" w:date="2018-06-19T15:52:00Z">
        <w:r w:rsidR="00BF5AAA">
          <w:rPr>
            <w:lang w:val="en-GB"/>
          </w:rPr>
          <w:t>to date show</w:t>
        </w:r>
      </w:ins>
      <w:del w:id="450" w:author="NB" w:date="2018-06-19T15:52:00Z">
        <w:r w:rsidRPr="004329DD" w:rsidDel="00BF5AAA">
          <w:rPr>
            <w:lang w:val="en-GB"/>
          </w:rPr>
          <w:delText>reveal</w:delText>
        </w:r>
      </w:del>
      <w:r w:rsidRPr="004329DD">
        <w:rPr>
          <w:lang w:val="en-GB"/>
        </w:rPr>
        <w:t xml:space="preserve"> males </w:t>
      </w:r>
      <w:ins w:id="451" w:author="NB" w:date="2018-06-19T15:52:00Z">
        <w:r w:rsidR="00BF5AAA">
          <w:rPr>
            <w:lang w:val="en-GB"/>
          </w:rPr>
          <w:t>to be</w:t>
        </w:r>
      </w:ins>
      <w:del w:id="452" w:author="NB" w:date="2018-06-19T15:52:00Z">
        <w:r w:rsidRPr="004329DD" w:rsidDel="00BF5AAA">
          <w:rPr>
            <w:lang w:val="en-GB"/>
          </w:rPr>
          <w:delText>being</w:delText>
        </w:r>
      </w:del>
      <w:r w:rsidRPr="004329DD">
        <w:rPr>
          <w:lang w:val="en-GB"/>
        </w:rPr>
        <w:t xml:space="preserve"> consistently larger than females </w:t>
      </w:r>
      <w:commentRangeEnd w:id="448"/>
      <w:r w:rsidR="00BF5AAA">
        <w:rPr>
          <w:rStyle w:val="CommentReference"/>
          <w:lang w:val="en-GB"/>
        </w:rPr>
        <w:commentReference w:id="448"/>
      </w:r>
      <w:r w:rsidRPr="004329DD">
        <w:rPr>
          <w:lang w:val="en-GB"/>
        </w:rPr>
        <w:t xml:space="preserve">(Drew </w:t>
      </w:r>
      <w:r w:rsidRPr="00317606">
        <w:rPr>
          <w:lang w:val="en-GB"/>
        </w:rPr>
        <w:t>et al.</w:t>
      </w:r>
      <w:r w:rsidR="00317606">
        <w:rPr>
          <w:i/>
          <w:lang w:val="en-GB"/>
        </w:rPr>
        <w:t xml:space="preserve"> </w:t>
      </w:r>
      <w:r w:rsidRPr="004329DD">
        <w:rPr>
          <w:lang w:val="en-GB"/>
        </w:rPr>
        <w:t xml:space="preserve">2010). </w:t>
      </w:r>
      <w:r w:rsidR="00B961FF" w:rsidRPr="004329DD">
        <w:rPr>
          <w:lang w:val="en-GB"/>
        </w:rPr>
        <w:t xml:space="preserve">We </w:t>
      </w:r>
      <w:del w:id="453" w:author="NB" w:date="2018-06-19T15:52:00Z">
        <w:r w:rsidR="00B961FF" w:rsidRPr="004329DD" w:rsidDel="00BF5AAA">
          <w:rPr>
            <w:lang w:val="en-GB"/>
          </w:rPr>
          <w:delText xml:space="preserve">also </w:delText>
        </w:r>
      </w:del>
      <w:del w:id="454" w:author="NB" w:date="2018-06-19T15:53:00Z">
        <w:r w:rsidR="00B961FF" w:rsidRPr="004329DD" w:rsidDel="00BF5AAA">
          <w:rPr>
            <w:lang w:val="en-GB"/>
          </w:rPr>
          <w:delText xml:space="preserve">therefore </w:delText>
        </w:r>
      </w:del>
      <w:r w:rsidR="00B961FF" w:rsidRPr="004329DD">
        <w:rPr>
          <w:lang w:val="en-GB"/>
        </w:rPr>
        <w:t>used t</w:t>
      </w:r>
      <w:r w:rsidRPr="004329DD">
        <w:rPr>
          <w:lang w:val="en-GB"/>
        </w:rPr>
        <w:t xml:space="preserve">horacic length to determine whether the Aldabra population </w:t>
      </w:r>
      <w:del w:id="455" w:author="NB" w:date="2018-06-19T15:53:00Z">
        <w:r w:rsidRPr="004329DD" w:rsidDel="00BF5AAA">
          <w:rPr>
            <w:lang w:val="en-GB"/>
          </w:rPr>
          <w:delText xml:space="preserve">also </w:delText>
        </w:r>
      </w:del>
      <w:r w:rsidRPr="004329DD">
        <w:rPr>
          <w:lang w:val="en-GB"/>
        </w:rPr>
        <w:t xml:space="preserve">exhibits size sexual dimorphism. </w:t>
      </w:r>
      <w:r w:rsidR="00B961FF" w:rsidRPr="004329DD">
        <w:rPr>
          <w:lang w:val="en-GB"/>
        </w:rPr>
        <w:t>We evaluated t</w:t>
      </w:r>
      <w:r w:rsidRPr="004329DD">
        <w:rPr>
          <w:lang w:val="en-GB"/>
        </w:rPr>
        <w:t xml:space="preserve">he difference by visually inspecting the size distribution for both sexes and </w:t>
      </w:r>
      <w:r w:rsidRPr="004329DD">
        <w:t>Mann–Whitney</w:t>
      </w:r>
      <w:r w:rsidRPr="004329DD" w:rsidDel="00AE1FFD">
        <w:rPr>
          <w:lang w:val="en-GB"/>
        </w:rPr>
        <w:t xml:space="preserve"> </w:t>
      </w:r>
      <w:r w:rsidRPr="004329DD">
        <w:rPr>
          <w:lang w:val="en-GB"/>
        </w:rPr>
        <w:t xml:space="preserve">tests on the </w:t>
      </w:r>
      <w:ins w:id="456" w:author="NB" w:date="2018-06-19T22:56:00Z">
        <w:r w:rsidR="004F4B3B">
          <w:rPr>
            <w:lang w:val="en-GB"/>
          </w:rPr>
          <w:t xml:space="preserve">thoracic </w:t>
        </w:r>
      </w:ins>
      <w:r w:rsidRPr="004329DD">
        <w:rPr>
          <w:lang w:val="en-GB"/>
        </w:rPr>
        <w:t xml:space="preserve">length measurements. </w:t>
      </w:r>
      <w:r w:rsidR="000A7BA3" w:rsidRPr="004329DD">
        <w:rPr>
          <w:lang w:val="en-GB"/>
        </w:rPr>
        <w:t>We used a</w:t>
      </w:r>
      <w:r w:rsidRPr="004329DD">
        <w:rPr>
          <w:lang w:val="en-GB"/>
        </w:rPr>
        <w:t xml:space="preserve"> set of GAMs to infer the effects that time of </w:t>
      </w:r>
      <w:del w:id="457" w:author="NB" w:date="2018-06-19T15:54:00Z">
        <w:r w:rsidRPr="004329DD" w:rsidDel="00BF5AAA">
          <w:rPr>
            <w:lang w:val="en-GB"/>
          </w:rPr>
          <w:delText xml:space="preserve">the </w:delText>
        </w:r>
      </w:del>
      <w:r w:rsidRPr="004329DD">
        <w:rPr>
          <w:lang w:val="en-GB"/>
        </w:rPr>
        <w:t xml:space="preserve">year, distance from shore, and </w:t>
      </w:r>
      <w:ins w:id="458" w:author="NB" w:date="2018-06-19T15:54:00Z">
        <w:r w:rsidR="00BF5AAA">
          <w:rPr>
            <w:lang w:val="en-GB"/>
          </w:rPr>
          <w:t xml:space="preserve">lunar </w:t>
        </w:r>
      </w:ins>
      <w:r w:rsidRPr="004329DD">
        <w:rPr>
          <w:lang w:val="en-GB"/>
        </w:rPr>
        <w:t xml:space="preserve">phase </w:t>
      </w:r>
      <w:del w:id="459" w:author="NB" w:date="2018-06-19T15:54:00Z">
        <w:r w:rsidRPr="004329DD" w:rsidDel="00BF5AAA">
          <w:rPr>
            <w:lang w:val="en-GB"/>
          </w:rPr>
          <w:delText xml:space="preserve">of the moon </w:delText>
        </w:r>
      </w:del>
      <w:r w:rsidRPr="004329DD">
        <w:rPr>
          <w:lang w:val="en-GB"/>
        </w:rPr>
        <w:t>may have on the sex ratio and sizes of individuals encountered</w:t>
      </w:r>
      <w:r w:rsidR="00A06048" w:rsidRPr="004329DD">
        <w:rPr>
          <w:lang w:val="en-GB"/>
        </w:rPr>
        <w:t>.</w:t>
      </w:r>
      <w:r w:rsidRPr="004329DD">
        <w:rPr>
          <w:lang w:val="en-GB"/>
        </w:rPr>
        <w:t xml:space="preserve"> Competing models were compared using their AIC.</w:t>
      </w:r>
    </w:p>
    <w:p w14:paraId="446A2A63" w14:textId="77777777" w:rsidR="000A7BA3" w:rsidRPr="004329DD" w:rsidRDefault="000A7BA3" w:rsidP="004329DD">
      <w:pPr>
        <w:pStyle w:val="BodyText"/>
        <w:spacing w:line="480" w:lineRule="auto"/>
        <w:rPr>
          <w:szCs w:val="24"/>
        </w:rPr>
      </w:pPr>
    </w:p>
    <w:p w14:paraId="37E8E0B9" w14:textId="77777777" w:rsidR="00A23C02" w:rsidRPr="004329DD" w:rsidRDefault="00A23C02" w:rsidP="004329DD">
      <w:pPr>
        <w:pStyle w:val="BodyText"/>
        <w:spacing w:after="0" w:line="480" w:lineRule="auto"/>
        <w:rPr>
          <w:i/>
          <w:szCs w:val="24"/>
        </w:rPr>
      </w:pPr>
      <w:r w:rsidRPr="004329DD">
        <w:rPr>
          <w:i/>
          <w:szCs w:val="24"/>
        </w:rPr>
        <w:t>Moulting and reproduction</w:t>
      </w:r>
    </w:p>
    <w:p w14:paraId="7C01DAFE" w14:textId="2DA55B2E" w:rsidR="00A23C02" w:rsidRPr="004329DD" w:rsidRDefault="00A23C02" w:rsidP="004329DD">
      <w:pPr>
        <w:pStyle w:val="BodyText"/>
        <w:spacing w:after="0" w:line="480" w:lineRule="auto"/>
        <w:rPr>
          <w:i/>
          <w:szCs w:val="24"/>
        </w:rPr>
      </w:pPr>
      <w:del w:id="460" w:author="NB" w:date="2018-06-19T21:48:00Z">
        <w:r w:rsidRPr="004329DD" w:rsidDel="004B6B4C">
          <w:rPr>
            <w:szCs w:val="24"/>
          </w:rPr>
          <w:delText xml:space="preserve">To determine whether there </w:delText>
        </w:r>
      </w:del>
      <w:del w:id="461" w:author="NB" w:date="2018-06-19T15:54:00Z">
        <w:r w:rsidRPr="004329DD" w:rsidDel="00BF5AAA">
          <w:rPr>
            <w:szCs w:val="24"/>
          </w:rPr>
          <w:delText xml:space="preserve">is evidence of </w:delText>
        </w:r>
      </w:del>
      <w:del w:id="462" w:author="NB" w:date="2018-06-19T21:48:00Z">
        <w:r w:rsidRPr="004329DD" w:rsidDel="004B6B4C">
          <w:rPr>
            <w:szCs w:val="24"/>
          </w:rPr>
          <w:delText xml:space="preserve">synchronous seasonal moulting, and to provide insight into the onset of reproductive season, </w:delText>
        </w:r>
      </w:del>
      <w:ins w:id="463" w:author="NB" w:date="2018-06-19T21:48:00Z">
        <w:r w:rsidR="004B6B4C">
          <w:rPr>
            <w:szCs w:val="24"/>
          </w:rPr>
          <w:t>W</w:t>
        </w:r>
      </w:ins>
      <w:del w:id="464" w:author="NB" w:date="2018-06-19T21:48:00Z">
        <w:r w:rsidR="000A7BA3" w:rsidRPr="004329DD" w:rsidDel="004B6B4C">
          <w:rPr>
            <w:szCs w:val="24"/>
          </w:rPr>
          <w:delText>w</w:delText>
        </w:r>
      </w:del>
      <w:r w:rsidR="000A7BA3" w:rsidRPr="004329DD">
        <w:rPr>
          <w:szCs w:val="24"/>
        </w:rPr>
        <w:t xml:space="preserve">e constructed </w:t>
      </w:r>
      <w:r w:rsidRPr="004329DD">
        <w:rPr>
          <w:szCs w:val="24"/>
        </w:rPr>
        <w:t xml:space="preserve">two additional GAMs, one for each sex.  In these models the response variable was the index of pleonal expansion (treated as a numeric variable) and the predictor was </w:t>
      </w:r>
      <w:del w:id="465" w:author="NB" w:date="2018-06-19T15:54:00Z">
        <w:r w:rsidRPr="004329DD" w:rsidDel="00BF5AAA">
          <w:rPr>
            <w:szCs w:val="24"/>
          </w:rPr>
          <w:delText xml:space="preserve">the </w:delText>
        </w:r>
      </w:del>
      <w:r w:rsidRPr="004329DD">
        <w:rPr>
          <w:szCs w:val="24"/>
        </w:rPr>
        <w:t xml:space="preserve">time of </w:t>
      </w:r>
      <w:del w:id="466" w:author="NB" w:date="2018-06-19T15:54:00Z">
        <w:r w:rsidRPr="004329DD" w:rsidDel="00BF5AAA">
          <w:rPr>
            <w:szCs w:val="24"/>
          </w:rPr>
          <w:delText xml:space="preserve">the </w:delText>
        </w:r>
      </w:del>
      <w:r w:rsidRPr="004329DD">
        <w:rPr>
          <w:szCs w:val="24"/>
        </w:rPr>
        <w:t xml:space="preserve">year. To determine the reproductive season of </w:t>
      </w:r>
      <w:r w:rsidRPr="004329DD">
        <w:rPr>
          <w:i/>
          <w:szCs w:val="24"/>
        </w:rPr>
        <w:t>B. latro</w:t>
      </w:r>
      <w:r w:rsidRPr="004329DD">
        <w:rPr>
          <w:szCs w:val="24"/>
        </w:rPr>
        <w:t xml:space="preserve"> on Aldabra, </w:t>
      </w:r>
      <w:r w:rsidR="000A7BA3" w:rsidRPr="004329DD">
        <w:rPr>
          <w:szCs w:val="24"/>
        </w:rPr>
        <w:t xml:space="preserve">we constructed </w:t>
      </w:r>
      <w:r w:rsidRPr="004329DD">
        <w:rPr>
          <w:szCs w:val="24"/>
        </w:rPr>
        <w:t xml:space="preserve">a GAM with a binomial error distribution with the response variable being whether a female was seen carrying eggs during a survey transect or not, with time of </w:t>
      </w:r>
      <w:del w:id="467" w:author="NB" w:date="2018-06-19T15:54:00Z">
        <w:r w:rsidRPr="004329DD" w:rsidDel="00BF5AAA">
          <w:rPr>
            <w:szCs w:val="24"/>
          </w:rPr>
          <w:delText xml:space="preserve">the </w:delText>
        </w:r>
      </w:del>
      <w:r w:rsidRPr="004329DD">
        <w:rPr>
          <w:szCs w:val="24"/>
        </w:rPr>
        <w:t xml:space="preserve">year and </w:t>
      </w:r>
      <w:ins w:id="468" w:author="NB" w:date="2018-06-19T15:55:00Z">
        <w:r w:rsidR="00BF5AAA">
          <w:rPr>
            <w:szCs w:val="24"/>
          </w:rPr>
          <w:t xml:space="preserve">lunar </w:t>
        </w:r>
      </w:ins>
      <w:r w:rsidRPr="004329DD">
        <w:rPr>
          <w:szCs w:val="24"/>
        </w:rPr>
        <w:t xml:space="preserve">phase </w:t>
      </w:r>
      <w:del w:id="469" w:author="NB" w:date="2018-06-19T15:55:00Z">
        <w:r w:rsidRPr="004329DD" w:rsidDel="00BF5AAA">
          <w:rPr>
            <w:szCs w:val="24"/>
          </w:rPr>
          <w:delText xml:space="preserve">of the moon </w:delText>
        </w:r>
      </w:del>
      <w:r w:rsidRPr="004329DD">
        <w:rPr>
          <w:szCs w:val="24"/>
        </w:rPr>
        <w:t>as response variables.</w:t>
      </w:r>
    </w:p>
    <w:p w14:paraId="6E3B2E8B" w14:textId="77777777" w:rsidR="00A23C02" w:rsidRPr="004329DD" w:rsidRDefault="00A23C02" w:rsidP="004329DD">
      <w:pPr>
        <w:pStyle w:val="FirstParagraph"/>
        <w:spacing w:before="0" w:after="0" w:line="480" w:lineRule="auto"/>
        <w:rPr>
          <w:lang w:val="en-GB"/>
        </w:rPr>
      </w:pPr>
    </w:p>
    <w:p w14:paraId="6F757677" w14:textId="77777777" w:rsidR="00A23C02" w:rsidRPr="004329DD" w:rsidRDefault="00A23C02" w:rsidP="004329DD">
      <w:pPr>
        <w:pStyle w:val="FirstParagraph"/>
        <w:spacing w:before="0" w:after="0" w:line="480" w:lineRule="auto"/>
        <w:rPr>
          <w:lang w:val="en-GB"/>
        </w:rPr>
      </w:pPr>
      <w:r w:rsidRPr="004329DD">
        <w:rPr>
          <w:lang w:val="en-GB"/>
        </w:rPr>
        <w:t>RESULTS</w:t>
      </w:r>
    </w:p>
    <w:p w14:paraId="084EA9B2" w14:textId="6DDFE768" w:rsidR="00A23C02" w:rsidRPr="004329DD" w:rsidRDefault="00A23C02" w:rsidP="004329DD">
      <w:pPr>
        <w:pStyle w:val="FirstParagraph"/>
        <w:spacing w:line="480" w:lineRule="auto"/>
        <w:rPr>
          <w:i/>
          <w:lang w:val="en-GB"/>
        </w:rPr>
      </w:pPr>
      <w:r w:rsidRPr="004329DD">
        <w:rPr>
          <w:i/>
          <w:lang w:val="en-GB"/>
        </w:rPr>
        <w:t xml:space="preserve">Density and </w:t>
      </w:r>
      <w:commentRangeStart w:id="470"/>
      <w:r w:rsidRPr="004329DD">
        <w:rPr>
          <w:i/>
          <w:lang w:val="en-GB"/>
        </w:rPr>
        <w:t>abundance</w:t>
      </w:r>
      <w:commentRangeEnd w:id="470"/>
      <w:r w:rsidR="006C41EC">
        <w:rPr>
          <w:rStyle w:val="CommentReference"/>
          <w:lang w:val="en-GB"/>
        </w:rPr>
        <w:commentReference w:id="470"/>
      </w:r>
      <w:ins w:id="471" w:author="NB" w:date="2018-06-19T22:40:00Z">
        <w:r w:rsidR="006C41EC">
          <w:rPr>
            <w:i/>
            <w:lang w:val="en-GB"/>
          </w:rPr>
          <w:t xml:space="preserve"> over time</w:t>
        </w:r>
      </w:ins>
    </w:p>
    <w:p w14:paraId="30CFA159" w14:textId="16A0D7F5" w:rsidR="006C41EC" w:rsidRDefault="00A23C02" w:rsidP="00107C6B">
      <w:pPr>
        <w:pStyle w:val="BodyText"/>
        <w:spacing w:after="0" w:line="480" w:lineRule="auto"/>
        <w:ind w:firstLine="720"/>
        <w:rPr>
          <w:ins w:id="472" w:author="NB" w:date="2018-06-19T22:39:00Z"/>
          <w:szCs w:val="24"/>
        </w:rPr>
      </w:pPr>
      <w:commentRangeStart w:id="473"/>
      <w:r w:rsidRPr="004329DD">
        <w:t>Overall</w:t>
      </w:r>
      <w:commentRangeEnd w:id="473"/>
      <w:r w:rsidR="00786113">
        <w:rPr>
          <w:rStyle w:val="CommentReference"/>
        </w:rPr>
        <w:commentReference w:id="473"/>
      </w:r>
      <w:r w:rsidRPr="004329DD">
        <w:t xml:space="preserve">, </w:t>
      </w:r>
      <w:r w:rsidR="00C03C6E" w:rsidRPr="004329DD">
        <w:t xml:space="preserve">we performed </w:t>
      </w:r>
      <w:commentRangeStart w:id="474"/>
      <w:r w:rsidRPr="004329DD">
        <w:t xml:space="preserve">281 surveys </w:t>
      </w:r>
      <w:commentRangeEnd w:id="474"/>
      <w:r w:rsidR="00A76EF1">
        <w:rPr>
          <w:rStyle w:val="CommentReference"/>
        </w:rPr>
        <w:commentReference w:id="474"/>
      </w:r>
      <w:r w:rsidRPr="004329DD">
        <w:t xml:space="preserve">over the study period </w:t>
      </w:r>
      <w:ins w:id="475" w:author="NB" w:date="2018-06-19T21:23:00Z">
        <w:r w:rsidR="00A76EF1">
          <w:t xml:space="preserve">with </w:t>
        </w:r>
      </w:ins>
      <w:del w:id="476" w:author="NB" w:date="2018-06-19T15:56:00Z">
        <w:r w:rsidRPr="004329DD" w:rsidDel="008B09DC">
          <w:delText>which led to a total of</w:delText>
        </w:r>
      </w:del>
      <w:del w:id="477" w:author="NB" w:date="2018-06-19T21:23:00Z">
        <w:r w:rsidRPr="004329DD" w:rsidDel="00A76EF1">
          <w:delText xml:space="preserve"> </w:delText>
        </w:r>
      </w:del>
      <w:r w:rsidRPr="004329DD">
        <w:t xml:space="preserve">8145 individual </w:t>
      </w:r>
      <w:ins w:id="478" w:author="NB" w:date="2018-06-19T15:56:00Z">
        <w:r w:rsidR="008B09DC">
          <w:rPr>
            <w:i/>
          </w:rPr>
          <w:t xml:space="preserve">B. latro </w:t>
        </w:r>
      </w:ins>
      <w:r w:rsidRPr="004329DD">
        <w:t xml:space="preserve">encounters. </w:t>
      </w:r>
      <w:moveToRangeStart w:id="479" w:author="NB" w:date="2018-06-19T22:06:00Z" w:name="move517209310"/>
      <w:moveTo w:id="480" w:author="NB" w:date="2018-06-19T22:06:00Z">
        <w:r w:rsidR="00D05DFB" w:rsidRPr="004329DD">
          <w:rPr>
            <w:i/>
            <w:szCs w:val="24"/>
          </w:rPr>
          <w:t>B</w:t>
        </w:r>
      </w:moveTo>
      <w:ins w:id="481" w:author="NB" w:date="2018-06-19T22:06:00Z">
        <w:r w:rsidR="00D05DFB">
          <w:rPr>
            <w:i/>
          </w:rPr>
          <w:t>irgus</w:t>
        </w:r>
      </w:ins>
      <w:moveTo w:id="482" w:author="NB" w:date="2018-06-19T22:06:00Z">
        <w:del w:id="483" w:author="NB" w:date="2018-06-19T22:06:00Z">
          <w:r w:rsidR="00D05DFB" w:rsidRPr="004329DD" w:rsidDel="00D05DFB">
            <w:rPr>
              <w:i/>
              <w:szCs w:val="24"/>
            </w:rPr>
            <w:delText>.</w:delText>
          </w:r>
        </w:del>
        <w:r w:rsidR="00D05DFB" w:rsidRPr="004329DD">
          <w:rPr>
            <w:i/>
            <w:szCs w:val="24"/>
          </w:rPr>
          <w:t xml:space="preserve"> latro</w:t>
        </w:r>
        <w:r w:rsidR="00D05DFB" w:rsidRPr="004329DD">
          <w:rPr>
            <w:szCs w:val="24"/>
          </w:rPr>
          <w:t xml:space="preserve"> density in the study area </w:t>
        </w:r>
        <w:del w:id="484" w:author="NB" w:date="2018-06-19T22:07:00Z">
          <w:r w:rsidR="00D05DFB" w:rsidRPr="004329DD" w:rsidDel="00D05DFB">
            <w:rPr>
              <w:szCs w:val="24"/>
            </w:rPr>
            <w:delText>varied between</w:delText>
          </w:r>
        </w:del>
      </w:moveTo>
      <w:ins w:id="485" w:author="NB" w:date="2018-06-19T22:07:00Z">
        <w:r w:rsidR="00D05DFB">
          <w:t>was</w:t>
        </w:r>
      </w:ins>
      <w:moveTo w:id="486" w:author="NB" w:date="2018-06-19T22:06:00Z">
        <w:r w:rsidR="00D05DFB" w:rsidRPr="004329DD">
          <w:rPr>
            <w:szCs w:val="24"/>
          </w:rPr>
          <w:t xml:space="preserve"> 3.2</w:t>
        </w:r>
      </w:moveTo>
      <w:ins w:id="487" w:author="NB" w:date="2018-06-19T22:07:00Z">
        <w:r w:rsidR="00D05DFB">
          <w:t>–</w:t>
        </w:r>
      </w:ins>
      <w:moveTo w:id="488" w:author="NB" w:date="2018-06-19T22:06:00Z">
        <w:del w:id="489" w:author="NB" w:date="2018-06-19T22:07:00Z">
          <w:r w:rsidR="00D05DFB" w:rsidRPr="004329DD" w:rsidDel="00D05DFB">
            <w:rPr>
              <w:szCs w:val="24"/>
            </w:rPr>
            <w:delText xml:space="preserve"> and </w:delText>
          </w:r>
        </w:del>
        <w:r w:rsidR="00D05DFB" w:rsidRPr="004329DD">
          <w:rPr>
            <w:szCs w:val="24"/>
          </w:rPr>
          <w:t>189.4 ind</w:t>
        </w:r>
      </w:moveTo>
      <w:ins w:id="490" w:author="NB" w:date="2018-06-19T22:07:00Z">
        <w:r w:rsidR="00D05DFB" w:rsidRPr="004329DD">
          <w:rPr>
            <w:szCs w:val="24"/>
          </w:rPr>
          <w:t>.</w:t>
        </w:r>
        <w:r w:rsidR="00D05DFB">
          <w:rPr>
            <w:szCs w:val="24"/>
          </w:rPr>
          <w:t xml:space="preserve"> ha</w:t>
        </w:r>
        <w:r w:rsidR="00D05DFB" w:rsidRPr="008F7B89">
          <w:rPr>
            <w:szCs w:val="24"/>
            <w:vertAlign w:val="superscript"/>
          </w:rPr>
          <w:t>-1</w:t>
        </w:r>
      </w:ins>
      <w:moveTo w:id="491" w:author="NB" w:date="2018-06-19T22:06:00Z">
        <w:del w:id="492" w:author="NB" w:date="2018-06-19T22:07:00Z">
          <w:r w:rsidR="00D05DFB" w:rsidRPr="004329DD" w:rsidDel="00D05DFB">
            <w:rPr>
              <w:szCs w:val="24"/>
            </w:rPr>
            <w:delText>ividuals per hectare</w:delText>
          </w:r>
        </w:del>
        <w:r w:rsidR="00D05DFB" w:rsidRPr="004329DD">
          <w:rPr>
            <w:szCs w:val="24"/>
          </w:rPr>
          <w:t xml:space="preserve">, with an </w:t>
        </w:r>
        <w:r w:rsidR="00D05DFB" w:rsidRPr="004329DD">
          <w:rPr>
            <w:szCs w:val="24"/>
          </w:rPr>
          <w:lastRenderedPageBreak/>
          <w:t xml:space="preserve">overall average density of 35.4 ± 1.69 </w:t>
        </w:r>
        <w:commentRangeStart w:id="493"/>
        <w:r w:rsidR="00D05DFB" w:rsidRPr="004329DD">
          <w:rPr>
            <w:szCs w:val="24"/>
          </w:rPr>
          <w:t>ind.</w:t>
        </w:r>
        <w:r w:rsidR="00D05DFB">
          <w:rPr>
            <w:szCs w:val="24"/>
          </w:rPr>
          <w:t xml:space="preserve"> ha</w:t>
        </w:r>
        <w:r w:rsidR="00D05DFB" w:rsidRPr="00D05DFB">
          <w:rPr>
            <w:szCs w:val="24"/>
            <w:vertAlign w:val="superscript"/>
            <w:rPrChange w:id="494" w:author="NB" w:date="2018-06-19T22:06:00Z">
              <w:rPr>
                <w:szCs w:val="24"/>
              </w:rPr>
            </w:rPrChange>
          </w:rPr>
          <w:t>-1</w:t>
        </w:r>
        <w:r w:rsidR="00D05DFB" w:rsidRPr="004329DD">
          <w:rPr>
            <w:szCs w:val="24"/>
          </w:rPr>
          <w:t xml:space="preserve"> </w:t>
        </w:r>
        <w:commentRangeEnd w:id="493"/>
        <w:r w:rsidR="00D05DFB" w:rsidRPr="004329DD">
          <w:rPr>
            <w:rStyle w:val="CommentReference"/>
            <w:sz w:val="24"/>
            <w:szCs w:val="24"/>
          </w:rPr>
          <w:commentReference w:id="493"/>
        </w:r>
        <w:r w:rsidR="00D05DFB" w:rsidRPr="004329DD">
          <w:rPr>
            <w:szCs w:val="24"/>
          </w:rPr>
          <w:t>(mean ± SE). The overall density show</w:t>
        </w:r>
      </w:moveTo>
      <w:ins w:id="495" w:author="NB" w:date="2018-06-19T22:07:00Z">
        <w:r w:rsidR="00D05DFB">
          <w:t>ed</w:t>
        </w:r>
      </w:ins>
      <w:moveTo w:id="496" w:author="NB" w:date="2018-06-19T22:06:00Z">
        <w:del w:id="497" w:author="NB" w:date="2018-06-19T22:07:00Z">
          <w:r w:rsidR="00D05DFB" w:rsidRPr="004329DD" w:rsidDel="00D05DFB">
            <w:rPr>
              <w:szCs w:val="24"/>
            </w:rPr>
            <w:delText>s</w:delText>
          </w:r>
        </w:del>
        <w:r w:rsidR="00D05DFB" w:rsidRPr="004329DD">
          <w:rPr>
            <w:szCs w:val="24"/>
          </w:rPr>
          <w:t xml:space="preserve"> small variations </w:t>
        </w:r>
        <w:del w:id="498" w:author="NB" w:date="2018-06-19T22:39:00Z">
          <w:r w:rsidR="00D05DFB" w:rsidRPr="004329DD" w:rsidDel="006C41EC">
            <w:rPr>
              <w:szCs w:val="24"/>
            </w:rPr>
            <w:delText xml:space="preserve">over the </w:delText>
          </w:r>
        </w:del>
      </w:moveTo>
      <w:ins w:id="499" w:author="NB" w:date="2018-06-19T22:39:00Z">
        <w:r w:rsidR="006C41EC">
          <w:rPr>
            <w:szCs w:val="24"/>
          </w:rPr>
          <w:t xml:space="preserve">between </w:t>
        </w:r>
      </w:ins>
      <w:moveTo w:id="500" w:author="NB" w:date="2018-06-19T22:06:00Z">
        <w:r w:rsidR="00D05DFB" w:rsidRPr="004329DD">
          <w:rPr>
            <w:szCs w:val="24"/>
          </w:rPr>
          <w:t>years, but no long</w:t>
        </w:r>
      </w:moveTo>
      <w:ins w:id="501" w:author="NB" w:date="2018-06-19T22:07:00Z">
        <w:r w:rsidR="00D05DFB">
          <w:t>-</w:t>
        </w:r>
      </w:ins>
      <w:moveTo w:id="502" w:author="NB" w:date="2018-06-19T22:06:00Z">
        <w:del w:id="503" w:author="NB" w:date="2018-06-19T22:07:00Z">
          <w:r w:rsidR="00D05DFB" w:rsidRPr="004329DD" w:rsidDel="00D05DFB">
            <w:rPr>
              <w:szCs w:val="24"/>
            </w:rPr>
            <w:delText xml:space="preserve"> </w:delText>
          </w:r>
        </w:del>
        <w:r w:rsidR="00D05DFB" w:rsidRPr="004329DD">
          <w:rPr>
            <w:szCs w:val="24"/>
          </w:rPr>
          <w:t>term trend is observable (Fig. 2A).</w:t>
        </w:r>
      </w:moveTo>
      <w:moveToRangeEnd w:id="479"/>
      <w:commentRangeStart w:id="504"/>
      <w:ins w:id="505" w:author="NB" w:date="2018-06-19T22:16:00Z">
        <w:r w:rsidR="00107C6B">
          <w:t xml:space="preserve"> </w:t>
        </w:r>
        <w:r w:rsidR="00107C6B" w:rsidRPr="00107C6B">
          <w:rPr>
            <w:highlight w:val="yellow"/>
            <w:rPrChange w:id="506" w:author="NB" w:date="2018-06-19T22:18:00Z">
              <w:rPr/>
            </w:rPrChange>
          </w:rPr>
          <w:t>Population estimate here…</w:t>
        </w:r>
        <w:commentRangeEnd w:id="504"/>
        <w:r w:rsidR="00107C6B" w:rsidRPr="00107C6B">
          <w:rPr>
            <w:rStyle w:val="CommentReference"/>
            <w:highlight w:val="yellow"/>
            <w:rPrChange w:id="507" w:author="NB" w:date="2018-06-19T22:18:00Z">
              <w:rPr>
                <w:rStyle w:val="CommentReference"/>
              </w:rPr>
            </w:rPrChange>
          </w:rPr>
          <w:commentReference w:id="504"/>
        </w:r>
      </w:ins>
      <w:ins w:id="508" w:author="NB" w:date="2018-06-19T22:19:00Z">
        <w:r w:rsidR="00107C6B" w:rsidRPr="00107C6B">
          <w:rPr>
            <w:szCs w:val="24"/>
          </w:rPr>
          <w:t xml:space="preserve"> </w:t>
        </w:r>
      </w:ins>
    </w:p>
    <w:p w14:paraId="15DABB7D" w14:textId="77777777" w:rsidR="006C41EC" w:rsidRDefault="006C41EC" w:rsidP="006C41EC">
      <w:pPr>
        <w:pStyle w:val="BodyText"/>
        <w:spacing w:after="0" w:line="480" w:lineRule="auto"/>
        <w:rPr>
          <w:ins w:id="509" w:author="NB" w:date="2018-06-19T22:40:00Z"/>
          <w:i/>
          <w:szCs w:val="24"/>
        </w:rPr>
        <w:pPrChange w:id="510" w:author="NB" w:date="2018-06-19T22:39:00Z">
          <w:pPr>
            <w:pStyle w:val="BodyText"/>
            <w:spacing w:after="0" w:line="480" w:lineRule="auto"/>
            <w:ind w:firstLine="720"/>
          </w:pPr>
        </w:pPrChange>
      </w:pPr>
    </w:p>
    <w:p w14:paraId="5077114E" w14:textId="455B1A8E" w:rsidR="006C41EC" w:rsidRPr="006C41EC" w:rsidRDefault="006C41EC" w:rsidP="006C41EC">
      <w:pPr>
        <w:pStyle w:val="BodyText"/>
        <w:spacing w:after="0" w:line="480" w:lineRule="auto"/>
        <w:rPr>
          <w:ins w:id="511" w:author="NB" w:date="2018-06-19T22:39:00Z"/>
          <w:i/>
          <w:szCs w:val="24"/>
          <w:rPrChange w:id="512" w:author="NB" w:date="2018-06-19T22:39:00Z">
            <w:rPr>
              <w:ins w:id="513" w:author="NB" w:date="2018-06-19T22:39:00Z"/>
              <w:szCs w:val="24"/>
            </w:rPr>
          </w:rPrChange>
        </w:rPr>
        <w:pPrChange w:id="514" w:author="NB" w:date="2018-06-19T22:39:00Z">
          <w:pPr>
            <w:pStyle w:val="BodyText"/>
            <w:spacing w:after="0" w:line="480" w:lineRule="auto"/>
            <w:ind w:firstLine="720"/>
          </w:pPr>
        </w:pPrChange>
      </w:pPr>
      <w:ins w:id="515" w:author="NB" w:date="2018-06-19T22:39:00Z">
        <w:r>
          <w:rPr>
            <w:i/>
            <w:szCs w:val="24"/>
          </w:rPr>
          <w:t xml:space="preserve">Effect of </w:t>
        </w:r>
      </w:ins>
      <w:ins w:id="516" w:author="NB" w:date="2018-06-19T22:40:00Z">
        <w:r>
          <w:rPr>
            <w:i/>
            <w:szCs w:val="24"/>
          </w:rPr>
          <w:t>season and habitat</w:t>
        </w:r>
      </w:ins>
    </w:p>
    <w:p w14:paraId="3553D72C" w14:textId="286DB02C" w:rsidR="00107C6B" w:rsidRPr="004329DD" w:rsidRDefault="00107C6B" w:rsidP="00107C6B">
      <w:pPr>
        <w:pStyle w:val="BodyText"/>
        <w:spacing w:after="0" w:line="480" w:lineRule="auto"/>
        <w:ind w:firstLine="720"/>
        <w:rPr>
          <w:szCs w:val="24"/>
        </w:rPr>
      </w:pPr>
      <w:moveToRangeStart w:id="517" w:author="NB" w:date="2018-06-19T22:19:00Z" w:name="move517210113"/>
      <w:moveTo w:id="518" w:author="NB" w:date="2018-06-19T22:19:00Z">
        <w:r w:rsidRPr="004329DD">
          <w:rPr>
            <w:szCs w:val="24"/>
          </w:rPr>
          <w:t xml:space="preserve">The number of </w:t>
        </w:r>
        <w:r w:rsidRPr="004329DD">
          <w:rPr>
            <w:i/>
            <w:szCs w:val="24"/>
          </w:rPr>
          <w:t>B. latro</w:t>
        </w:r>
        <w:r w:rsidRPr="004329DD">
          <w:rPr>
            <w:szCs w:val="24"/>
          </w:rPr>
          <w:t xml:space="preserve"> males and females encountered was strongly affected by the time of </w:t>
        </w:r>
        <w:del w:id="519" w:author="NB" w:date="2018-06-19T22:26:00Z">
          <w:r w:rsidRPr="004329DD" w:rsidDel="0059026A">
            <w:rPr>
              <w:szCs w:val="24"/>
            </w:rPr>
            <w:delText xml:space="preserve">the </w:delText>
          </w:r>
        </w:del>
        <w:r w:rsidRPr="004329DD">
          <w:rPr>
            <w:szCs w:val="24"/>
          </w:rPr>
          <w:t xml:space="preserve">year and the distance from shore. </w:t>
        </w:r>
        <w:commentRangeStart w:id="520"/>
        <w:r w:rsidRPr="004329DD">
          <w:rPr>
            <w:szCs w:val="24"/>
          </w:rPr>
          <w:t xml:space="preserve">In general, </w:t>
        </w:r>
      </w:moveTo>
      <w:ins w:id="521" w:author="NB" w:date="2018-06-19T22:27:00Z">
        <w:r w:rsidR="0059026A">
          <w:rPr>
            <w:szCs w:val="24"/>
          </w:rPr>
          <w:t xml:space="preserve">more </w:t>
        </w:r>
      </w:ins>
      <w:moveTo w:id="522" w:author="NB" w:date="2018-06-19T22:19:00Z">
        <w:r w:rsidRPr="004329DD">
          <w:rPr>
            <w:szCs w:val="24"/>
          </w:rPr>
          <w:t>male</w:t>
        </w:r>
      </w:moveTo>
      <w:ins w:id="523" w:author="NB" w:date="2018-06-19T22:27:00Z">
        <w:r w:rsidR="0059026A">
          <w:rPr>
            <w:szCs w:val="24"/>
          </w:rPr>
          <w:t>s</w:t>
        </w:r>
      </w:ins>
      <w:moveTo w:id="524" w:author="NB" w:date="2018-06-19T22:19:00Z">
        <w:r w:rsidRPr="004329DD">
          <w:rPr>
            <w:szCs w:val="24"/>
          </w:rPr>
          <w:t xml:space="preserve"> </w:t>
        </w:r>
        <w:del w:id="525" w:author="NB" w:date="2018-06-19T22:27:00Z">
          <w:r w:rsidRPr="004329DD" w:rsidDel="0059026A">
            <w:rPr>
              <w:szCs w:val="24"/>
            </w:rPr>
            <w:delText xml:space="preserve">counts in each transect section </w:delText>
          </w:r>
        </w:del>
        <w:r w:rsidRPr="004329DD">
          <w:rPr>
            <w:szCs w:val="24"/>
          </w:rPr>
          <w:t xml:space="preserve">were </w:t>
        </w:r>
        <w:del w:id="526" w:author="NB" w:date="2018-06-19T22:27:00Z">
          <w:r w:rsidRPr="004329DD" w:rsidDel="0059026A">
            <w:rPr>
              <w:szCs w:val="24"/>
            </w:rPr>
            <w:delText xml:space="preserve">largest </w:delText>
          </w:r>
        </w:del>
      </w:moveTo>
      <w:ins w:id="527" w:author="NB" w:date="2018-06-19T22:27:00Z">
        <w:r w:rsidR="0059026A">
          <w:rPr>
            <w:szCs w:val="24"/>
          </w:rPr>
          <w:t xml:space="preserve">encountered </w:t>
        </w:r>
      </w:ins>
      <w:moveTo w:id="528" w:author="NB" w:date="2018-06-19T22:19:00Z">
        <w:r w:rsidRPr="004329DD">
          <w:rPr>
            <w:szCs w:val="24"/>
          </w:rPr>
          <w:t xml:space="preserve">during </w:t>
        </w:r>
      </w:moveTo>
      <w:ins w:id="529" w:author="NB" w:date="2018-06-19T22:27:00Z">
        <w:r w:rsidR="0059026A">
          <w:rPr>
            <w:szCs w:val="24"/>
          </w:rPr>
          <w:t>January–June</w:t>
        </w:r>
      </w:ins>
      <w:ins w:id="530" w:author="NB" w:date="2018-06-19T22:31:00Z">
        <w:r w:rsidR="0059026A">
          <w:rPr>
            <w:szCs w:val="24"/>
          </w:rPr>
          <w:t xml:space="preserve"> than July–December. I</w:t>
        </w:r>
      </w:ins>
      <w:moveTo w:id="531" w:author="NB" w:date="2018-06-19T22:19:00Z">
        <w:del w:id="532" w:author="NB" w:date="2018-06-19T22:27:00Z">
          <w:r w:rsidRPr="004329DD" w:rsidDel="0059026A">
            <w:rPr>
              <w:szCs w:val="24"/>
            </w:rPr>
            <w:delText>the first half of the year</w:delText>
          </w:r>
        </w:del>
      </w:moveTo>
      <w:commentRangeEnd w:id="520"/>
      <w:r w:rsidR="0059026A">
        <w:rPr>
          <w:rStyle w:val="CommentReference"/>
        </w:rPr>
        <w:commentReference w:id="520"/>
      </w:r>
      <w:moveTo w:id="533" w:author="NB" w:date="2018-06-19T22:19:00Z">
        <w:del w:id="534" w:author="NB" w:date="2018-06-19T22:31:00Z">
          <w:r w:rsidRPr="004329DD" w:rsidDel="0059026A">
            <w:rPr>
              <w:szCs w:val="24"/>
            </w:rPr>
            <w:delText xml:space="preserve">. Within that period, between </w:delText>
          </w:r>
        </w:del>
      </w:moveTo>
      <w:ins w:id="535" w:author="NB" w:date="2018-06-19T22:31:00Z">
        <w:r w:rsidR="0059026A">
          <w:rPr>
            <w:szCs w:val="24"/>
          </w:rPr>
          <w:t xml:space="preserve">n </w:t>
        </w:r>
      </w:ins>
      <w:moveTo w:id="536" w:author="NB" w:date="2018-06-19T22:19:00Z">
        <w:r w:rsidRPr="004329DD">
          <w:rPr>
            <w:szCs w:val="24"/>
          </w:rPr>
          <w:t xml:space="preserve">March and April, males </w:t>
        </w:r>
      </w:moveTo>
      <w:ins w:id="537" w:author="NB" w:date="2018-06-19T22:32:00Z">
        <w:r w:rsidR="0059026A">
          <w:rPr>
            <w:szCs w:val="24"/>
          </w:rPr>
          <w:t xml:space="preserve">were </w:t>
        </w:r>
      </w:ins>
      <w:moveTo w:id="538" w:author="NB" w:date="2018-06-19T22:19:00Z">
        <w:r w:rsidRPr="004329DD">
          <w:rPr>
            <w:szCs w:val="24"/>
          </w:rPr>
          <w:t xml:space="preserve">concentrated away from </w:t>
        </w:r>
      </w:moveTo>
      <w:ins w:id="539" w:author="NB" w:date="2018-06-19T22:32:00Z">
        <w:r w:rsidR="0059026A">
          <w:rPr>
            <w:szCs w:val="24"/>
          </w:rPr>
          <w:t xml:space="preserve">the </w:t>
        </w:r>
      </w:ins>
      <w:moveTo w:id="540" w:author="NB" w:date="2018-06-19T22:19:00Z">
        <w:r w:rsidRPr="004329DD">
          <w:rPr>
            <w:szCs w:val="24"/>
          </w:rPr>
          <w:t>shore (Fig. 3A)</w:t>
        </w:r>
      </w:moveTo>
      <w:ins w:id="541" w:author="NB" w:date="2018-06-19T22:32:00Z">
        <w:r w:rsidR="0059026A">
          <w:rPr>
            <w:szCs w:val="24"/>
          </w:rPr>
          <w:t xml:space="preserve"> and </w:t>
        </w:r>
      </w:ins>
      <w:moveTo w:id="542" w:author="NB" w:date="2018-06-19T22:19:00Z">
        <w:del w:id="543" w:author="NB" w:date="2018-06-19T22:32:00Z">
          <w:r w:rsidRPr="004329DD" w:rsidDel="0059026A">
            <w:rPr>
              <w:szCs w:val="24"/>
            </w:rPr>
            <w:delText>. During the same period, when inshore counts were high for males</w:delText>
          </w:r>
        </w:del>
      </w:moveTo>
      <w:ins w:id="544" w:author="NB" w:date="2018-06-19T22:32:00Z">
        <w:r w:rsidR="0059026A">
          <w:rPr>
            <w:szCs w:val="24"/>
          </w:rPr>
          <w:t xml:space="preserve">more </w:t>
        </w:r>
      </w:ins>
      <w:moveTo w:id="545" w:author="NB" w:date="2018-06-19T22:19:00Z">
        <w:del w:id="546" w:author="NB" w:date="2018-06-19T22:32:00Z">
          <w:r w:rsidRPr="004329DD" w:rsidDel="0059026A">
            <w:rPr>
              <w:szCs w:val="24"/>
            </w:rPr>
            <w:delText xml:space="preserve">, </w:delText>
          </w:r>
        </w:del>
        <w:r w:rsidRPr="004329DD">
          <w:rPr>
            <w:szCs w:val="24"/>
          </w:rPr>
          <w:t>female</w:t>
        </w:r>
      </w:moveTo>
      <w:ins w:id="547" w:author="NB" w:date="2018-06-19T22:32:00Z">
        <w:r w:rsidR="0059026A">
          <w:rPr>
            <w:szCs w:val="24"/>
          </w:rPr>
          <w:t xml:space="preserve">s were encountered </w:t>
        </w:r>
      </w:ins>
      <w:moveTo w:id="548" w:author="NB" w:date="2018-06-19T22:19:00Z">
        <w:del w:id="549" w:author="NB" w:date="2018-06-19T22:32:00Z">
          <w:r w:rsidRPr="004329DD" w:rsidDel="0059026A">
            <w:rPr>
              <w:szCs w:val="24"/>
            </w:rPr>
            <w:delText xml:space="preserve"> counts were higher </w:delText>
          </w:r>
        </w:del>
        <w:r w:rsidRPr="004329DD">
          <w:rPr>
            <w:szCs w:val="24"/>
          </w:rPr>
          <w:t xml:space="preserve">closer to shore. In contrast, during </w:t>
        </w:r>
      </w:moveTo>
      <w:ins w:id="550" w:author="NB" w:date="2018-06-19T22:32:00Z">
        <w:r w:rsidR="0059026A">
          <w:rPr>
            <w:szCs w:val="24"/>
          </w:rPr>
          <w:t>July-December</w:t>
        </w:r>
      </w:ins>
      <w:moveTo w:id="551" w:author="NB" w:date="2018-06-19T22:19:00Z">
        <w:del w:id="552" w:author="NB" w:date="2018-06-19T22:32:00Z">
          <w:r w:rsidRPr="004329DD" w:rsidDel="0059026A">
            <w:rPr>
              <w:szCs w:val="24"/>
            </w:rPr>
            <w:delText>the second half of the</w:delText>
          </w:r>
        </w:del>
      </w:moveTo>
      <w:ins w:id="553" w:author="NB" w:date="2018-06-19T22:32:00Z">
        <w:r w:rsidR="0059026A">
          <w:rPr>
            <w:szCs w:val="24"/>
          </w:rPr>
          <w:t>,</w:t>
        </w:r>
      </w:ins>
      <w:moveTo w:id="554" w:author="NB" w:date="2018-06-19T22:19:00Z">
        <w:del w:id="555" w:author="NB" w:date="2018-06-19T22:32:00Z">
          <w:r w:rsidRPr="004329DD" w:rsidDel="0059026A">
            <w:rPr>
              <w:szCs w:val="24"/>
            </w:rPr>
            <w:delText xml:space="preserve"> year</w:delText>
          </w:r>
        </w:del>
        <w:r w:rsidRPr="004329DD">
          <w:rPr>
            <w:szCs w:val="24"/>
          </w:rPr>
          <w:t xml:space="preserve"> when </w:t>
        </w:r>
      </w:moveTo>
      <w:ins w:id="556" w:author="NB" w:date="2018-06-19T22:33:00Z">
        <w:r w:rsidR="0059026A">
          <w:rPr>
            <w:szCs w:val="24"/>
          </w:rPr>
          <w:t xml:space="preserve">fewer </w:t>
        </w:r>
      </w:ins>
      <w:moveTo w:id="557" w:author="NB" w:date="2018-06-19T22:19:00Z">
        <w:r w:rsidRPr="004329DD">
          <w:rPr>
            <w:szCs w:val="24"/>
          </w:rPr>
          <w:t>male</w:t>
        </w:r>
      </w:moveTo>
      <w:ins w:id="558" w:author="NB" w:date="2018-06-19T22:33:00Z">
        <w:r w:rsidR="0059026A">
          <w:rPr>
            <w:szCs w:val="24"/>
          </w:rPr>
          <w:t>s</w:t>
        </w:r>
      </w:ins>
      <w:moveTo w:id="559" w:author="NB" w:date="2018-06-19T22:19:00Z">
        <w:r w:rsidRPr="004329DD">
          <w:rPr>
            <w:szCs w:val="24"/>
          </w:rPr>
          <w:t xml:space="preserve"> </w:t>
        </w:r>
        <w:del w:id="560" w:author="NB" w:date="2018-06-19T22:33:00Z">
          <w:r w:rsidRPr="004329DD" w:rsidDel="0059026A">
            <w:rPr>
              <w:szCs w:val="24"/>
            </w:rPr>
            <w:delText xml:space="preserve">counts </w:delText>
          </w:r>
        </w:del>
        <w:r w:rsidRPr="004329DD">
          <w:rPr>
            <w:szCs w:val="24"/>
          </w:rPr>
          <w:t xml:space="preserve">were </w:t>
        </w:r>
        <w:del w:id="561" w:author="NB" w:date="2018-06-19T22:33:00Z">
          <w:r w:rsidRPr="004329DD" w:rsidDel="0059026A">
            <w:rPr>
              <w:szCs w:val="24"/>
            </w:rPr>
            <w:delText>the lowest</w:delText>
          </w:r>
        </w:del>
      </w:moveTo>
      <w:ins w:id="562" w:author="NB" w:date="2018-06-19T22:33:00Z">
        <w:r w:rsidR="0059026A">
          <w:rPr>
            <w:szCs w:val="24"/>
          </w:rPr>
          <w:t>seen</w:t>
        </w:r>
      </w:ins>
      <w:moveTo w:id="563" w:author="NB" w:date="2018-06-19T22:19:00Z">
        <w:r w:rsidRPr="004329DD">
          <w:rPr>
            <w:szCs w:val="24"/>
          </w:rPr>
          <w:t xml:space="preserve">, female </w:t>
        </w:r>
        <w:del w:id="564" w:author="NB" w:date="2018-06-19T22:33:00Z">
          <w:r w:rsidRPr="004329DD" w:rsidDel="0059026A">
            <w:rPr>
              <w:szCs w:val="24"/>
            </w:rPr>
            <w:delText xml:space="preserve">counts </w:delText>
          </w:r>
        </w:del>
      </w:moveTo>
      <w:ins w:id="565" w:author="NB" w:date="2018-06-19T22:33:00Z">
        <w:r w:rsidR="0059026A">
          <w:rPr>
            <w:szCs w:val="24"/>
          </w:rPr>
          <w:t xml:space="preserve">density was </w:t>
        </w:r>
      </w:ins>
      <w:moveTo w:id="566" w:author="NB" w:date="2018-06-19T22:19:00Z">
        <w:del w:id="567" w:author="NB" w:date="2018-06-19T22:33:00Z">
          <w:r w:rsidDel="0059026A">
            <w:rPr>
              <w:szCs w:val="24"/>
            </w:rPr>
            <w:delText>were</w:delText>
          </w:r>
          <w:r w:rsidRPr="004329DD" w:rsidDel="0059026A">
            <w:rPr>
              <w:szCs w:val="24"/>
            </w:rPr>
            <w:delText xml:space="preserve"> at the </w:delText>
          </w:r>
        </w:del>
        <w:r w:rsidRPr="004329DD">
          <w:rPr>
            <w:szCs w:val="24"/>
          </w:rPr>
          <w:t>high</w:t>
        </w:r>
      </w:moveTo>
      <w:ins w:id="568" w:author="NB" w:date="2018-06-19T22:33:00Z">
        <w:r w:rsidR="0059026A">
          <w:rPr>
            <w:szCs w:val="24"/>
          </w:rPr>
          <w:t>er</w:t>
        </w:r>
      </w:ins>
      <w:moveTo w:id="569" w:author="NB" w:date="2018-06-19T22:19:00Z">
        <w:del w:id="570" w:author="NB" w:date="2018-06-19T22:33:00Z">
          <w:r w:rsidRPr="004329DD" w:rsidDel="0059026A">
            <w:rPr>
              <w:szCs w:val="24"/>
            </w:rPr>
            <w:delText>est both</w:delText>
          </w:r>
        </w:del>
        <w:r w:rsidRPr="004329DD">
          <w:rPr>
            <w:szCs w:val="24"/>
          </w:rPr>
          <w:t xml:space="preserve"> in </w:t>
        </w:r>
      </w:moveTo>
      <w:ins w:id="571" w:author="NB" w:date="2018-06-19T22:33:00Z">
        <w:r w:rsidR="0059026A">
          <w:rPr>
            <w:szCs w:val="24"/>
          </w:rPr>
          <w:t xml:space="preserve">both </w:t>
        </w:r>
      </w:ins>
      <w:moveTo w:id="572" w:author="NB" w:date="2018-06-19T22:19:00Z">
        <w:r w:rsidRPr="004329DD">
          <w:rPr>
            <w:szCs w:val="24"/>
          </w:rPr>
          <w:t>coastal and in</w:t>
        </w:r>
      </w:moveTo>
      <w:ins w:id="573" w:author="NB" w:date="2018-06-19T22:33:00Z">
        <w:r w:rsidR="0059026A">
          <w:rPr>
            <w:szCs w:val="24"/>
          </w:rPr>
          <w:t>land</w:t>
        </w:r>
      </w:ins>
      <w:moveTo w:id="574" w:author="NB" w:date="2018-06-19T22:19:00Z">
        <w:del w:id="575" w:author="NB" w:date="2018-06-19T22:33:00Z">
          <w:r w:rsidRPr="004329DD" w:rsidDel="0059026A">
            <w:rPr>
              <w:szCs w:val="24"/>
            </w:rPr>
            <w:delText>shore</w:delText>
          </w:r>
        </w:del>
        <w:r w:rsidRPr="004329DD">
          <w:rPr>
            <w:szCs w:val="24"/>
          </w:rPr>
          <w:t xml:space="preserve"> </w:t>
        </w:r>
        <w:del w:id="576" w:author="NB" w:date="2018-06-19T22:38:00Z">
          <w:r w:rsidRPr="004329DD" w:rsidDel="006C41EC">
            <w:rPr>
              <w:szCs w:val="24"/>
            </w:rPr>
            <w:delText>sections</w:delText>
          </w:r>
        </w:del>
      </w:moveTo>
      <w:ins w:id="577" w:author="NB" w:date="2018-06-19T22:38:00Z">
        <w:r w:rsidR="006C41EC">
          <w:rPr>
            <w:szCs w:val="24"/>
          </w:rPr>
          <w:t>areas</w:t>
        </w:r>
      </w:ins>
      <w:moveTo w:id="578" w:author="NB" w:date="2018-06-19T22:19:00Z">
        <w:r w:rsidRPr="004329DD">
          <w:rPr>
            <w:szCs w:val="24"/>
          </w:rPr>
          <w:t>, particularly between October and November (Fig. 3A).</w:t>
        </w:r>
      </w:moveTo>
    </w:p>
    <w:moveToRangeEnd w:id="517"/>
    <w:p w14:paraId="4CD0CBE2" w14:textId="69C8C619" w:rsidR="00C63B40" w:rsidRPr="004329DD" w:rsidRDefault="00A23C02" w:rsidP="00107C6B">
      <w:pPr>
        <w:pStyle w:val="FirstParagraph"/>
        <w:spacing w:after="0" w:line="480" w:lineRule="auto"/>
        <w:ind w:firstLine="720"/>
        <w:rPr>
          <w:lang w:val="en-GB"/>
        </w:rPr>
        <w:pPrChange w:id="579" w:author="NB" w:date="2018-06-19T22:19:00Z">
          <w:pPr>
            <w:pStyle w:val="FirstParagraph"/>
            <w:spacing w:after="0" w:line="480" w:lineRule="auto"/>
          </w:pPr>
        </w:pPrChange>
      </w:pPr>
      <w:r w:rsidRPr="004329DD">
        <w:rPr>
          <w:lang w:val="en-GB"/>
        </w:rPr>
        <w:t xml:space="preserve">The two principal components of the habitat composition </w:t>
      </w:r>
      <w:ins w:id="580" w:author="NB" w:date="2018-06-19T22:41:00Z">
        <w:r w:rsidR="006C41EC">
          <w:rPr>
            <w:lang w:val="en-GB"/>
          </w:rPr>
          <w:t xml:space="preserve">analysis </w:t>
        </w:r>
      </w:ins>
      <w:r w:rsidRPr="004329DD">
        <w:rPr>
          <w:lang w:val="en-GB"/>
        </w:rPr>
        <w:t xml:space="preserve">explained 81% of the variance </w:t>
      </w:r>
      <w:del w:id="581" w:author="NB" w:date="2018-06-19T22:41:00Z">
        <w:r w:rsidRPr="004329DD" w:rsidDel="006C41EC">
          <w:rPr>
            <w:lang w:val="en-GB"/>
          </w:rPr>
          <w:delText xml:space="preserve">found </w:delText>
        </w:r>
      </w:del>
      <w:r w:rsidRPr="004329DD">
        <w:rPr>
          <w:lang w:val="en-GB"/>
        </w:rPr>
        <w:t xml:space="preserve">among transect sections (Fig. S1 in Supplement 1). The first component was strongly correlated with </w:t>
      </w:r>
      <w:ins w:id="582" w:author="NB" w:date="2018-06-19T22:42:00Z">
        <w:r w:rsidR="006C41EC">
          <w:rPr>
            <w:lang w:val="en-GB"/>
          </w:rPr>
          <w:t xml:space="preserve">a </w:t>
        </w:r>
        <w:r w:rsidR="006C41EC" w:rsidRPr="004329DD">
          <w:rPr>
            <w:lang w:val="en-GB"/>
          </w:rPr>
          <w:t xml:space="preserve">decrease </w:t>
        </w:r>
        <w:r w:rsidR="006C41EC">
          <w:rPr>
            <w:lang w:val="en-GB"/>
          </w:rPr>
          <w:t>i</w:t>
        </w:r>
        <w:r w:rsidR="006C41EC" w:rsidRPr="004329DD">
          <w:rPr>
            <w:lang w:val="en-GB"/>
          </w:rPr>
          <w:t xml:space="preserve">n exposed surface </w:t>
        </w:r>
        <w:r w:rsidR="006C41EC">
          <w:rPr>
            <w:lang w:val="en-GB"/>
          </w:rPr>
          <w:t xml:space="preserve">and </w:t>
        </w:r>
      </w:ins>
      <w:r w:rsidRPr="004329DD">
        <w:rPr>
          <w:lang w:val="en-GB"/>
        </w:rPr>
        <w:t>an increase</w:t>
      </w:r>
      <w:r w:rsidR="009F7148" w:rsidRPr="004329DD">
        <w:rPr>
          <w:lang w:val="en-GB"/>
        </w:rPr>
        <w:t xml:space="preserve"> </w:t>
      </w:r>
      <w:ins w:id="583" w:author="NB" w:date="2018-06-19T22:41:00Z">
        <w:r w:rsidR="006C41EC">
          <w:rPr>
            <w:lang w:val="en-GB"/>
          </w:rPr>
          <w:t>i</w:t>
        </w:r>
      </w:ins>
      <w:del w:id="584" w:author="NB" w:date="2018-06-19T22:41:00Z">
        <w:r w:rsidRPr="004329DD" w:rsidDel="006C41EC">
          <w:rPr>
            <w:lang w:val="en-GB"/>
          </w:rPr>
          <w:delText>o</w:delText>
        </w:r>
      </w:del>
      <w:r w:rsidRPr="004329DD">
        <w:rPr>
          <w:lang w:val="en-GB"/>
        </w:rPr>
        <w:t xml:space="preserve">n </w:t>
      </w:r>
      <w:del w:id="585" w:author="NB" w:date="2018-06-19T22:42:00Z">
        <w:r w:rsidRPr="004329DD" w:rsidDel="006C41EC">
          <w:rPr>
            <w:lang w:val="en-GB"/>
          </w:rPr>
          <w:delText xml:space="preserve">the area covered by </w:delText>
        </w:r>
      </w:del>
      <w:r w:rsidRPr="004329DD">
        <w:rPr>
          <w:lang w:val="en-GB"/>
        </w:rPr>
        <w:t>open mixed scrub</w:t>
      </w:r>
      <w:del w:id="586" w:author="NB" w:date="2018-06-19T22:43:00Z">
        <w:r w:rsidRPr="004329DD" w:rsidDel="006C41EC">
          <w:rPr>
            <w:lang w:val="en-GB"/>
          </w:rPr>
          <w:delText>, but mainly with a</w:delText>
        </w:r>
      </w:del>
      <w:del w:id="587" w:author="NB" w:date="2018-06-19T22:42:00Z">
        <w:r w:rsidRPr="004329DD" w:rsidDel="006C41EC">
          <w:rPr>
            <w:lang w:val="en-GB"/>
          </w:rPr>
          <w:delText xml:space="preserve"> decrease on percentage of exposed surface</w:delText>
        </w:r>
      </w:del>
      <w:r w:rsidRPr="004329DD">
        <w:rPr>
          <w:lang w:val="en-GB"/>
        </w:rPr>
        <w:t xml:space="preserve">. The second component was largely correlated with an increase of grass and </w:t>
      </w:r>
      <w:del w:id="588" w:author="NB" w:date="2018-06-19T22:43:00Z">
        <w:r w:rsidRPr="004329DD" w:rsidDel="006C41EC">
          <w:rPr>
            <w:lang w:val="en-GB"/>
          </w:rPr>
          <w:delText xml:space="preserve">with </w:delText>
        </w:r>
      </w:del>
      <w:r w:rsidRPr="004329DD">
        <w:rPr>
          <w:lang w:val="en-GB"/>
        </w:rPr>
        <w:t>a decrease of standard mixed scrub. These habitat differences</w:t>
      </w:r>
      <w:del w:id="589" w:author="NB" w:date="2018-06-19T22:43:00Z">
        <w:r w:rsidRPr="004329DD" w:rsidDel="006C41EC">
          <w:rPr>
            <w:lang w:val="en-GB"/>
          </w:rPr>
          <w:delText>, however,</w:delText>
        </w:r>
      </w:del>
      <w:r w:rsidRPr="004329DD">
        <w:rPr>
          <w:lang w:val="en-GB"/>
        </w:rPr>
        <w:t xml:space="preserve"> did not </w:t>
      </w:r>
      <w:del w:id="590" w:author="NB" w:date="2018-06-19T22:43:00Z">
        <w:r w:rsidRPr="004329DD" w:rsidDel="006C41EC">
          <w:rPr>
            <w:lang w:val="en-GB"/>
          </w:rPr>
          <w:delText xml:space="preserve">significantly </w:delText>
        </w:r>
      </w:del>
      <w:r w:rsidRPr="004329DD">
        <w:rPr>
          <w:lang w:val="en-GB"/>
        </w:rPr>
        <w:t xml:space="preserve">affect the detectability or </w:t>
      </w:r>
      <w:del w:id="591" w:author="NB" w:date="2018-06-19T22:43:00Z">
        <w:r w:rsidRPr="004329DD" w:rsidDel="006C41EC">
          <w:rPr>
            <w:lang w:val="en-GB"/>
          </w:rPr>
          <w:delText xml:space="preserve">the </w:delText>
        </w:r>
      </w:del>
      <w:r w:rsidRPr="004329DD">
        <w:rPr>
          <w:lang w:val="en-GB"/>
        </w:rPr>
        <w:t>abundance</w:t>
      </w:r>
      <w:del w:id="592" w:author="NB" w:date="2018-06-19T22:43:00Z">
        <w:r w:rsidRPr="004329DD" w:rsidDel="006C41EC">
          <w:rPr>
            <w:lang w:val="en-GB"/>
          </w:rPr>
          <w:delText>s</w:delText>
        </w:r>
      </w:del>
      <w:r w:rsidRPr="004329DD">
        <w:rPr>
          <w:lang w:val="en-GB"/>
        </w:rPr>
        <w:t xml:space="preserve"> of </w:t>
      </w:r>
      <w:r w:rsidRPr="004329DD">
        <w:rPr>
          <w:i/>
          <w:lang w:val="en-GB"/>
        </w:rPr>
        <w:t>B</w:t>
      </w:r>
      <w:ins w:id="593" w:author="NB" w:date="2018-06-19T22:43:00Z">
        <w:r w:rsidR="006C41EC">
          <w:rPr>
            <w:i/>
            <w:lang w:val="en-GB"/>
          </w:rPr>
          <w:t>.</w:t>
        </w:r>
      </w:ins>
      <w:del w:id="594" w:author="NB" w:date="2018-06-19T22:43:00Z">
        <w:r w:rsidRPr="004329DD" w:rsidDel="006C41EC">
          <w:rPr>
            <w:i/>
            <w:lang w:val="en-GB"/>
          </w:rPr>
          <w:delText>irgus</w:delText>
        </w:r>
      </w:del>
      <w:r w:rsidRPr="004329DD">
        <w:rPr>
          <w:i/>
          <w:lang w:val="en-GB"/>
        </w:rPr>
        <w:t xml:space="preserve"> latro</w:t>
      </w:r>
      <w:r w:rsidRPr="004329DD">
        <w:rPr>
          <w:lang w:val="en-GB"/>
        </w:rPr>
        <w:t xml:space="preserve"> (Fig</w:t>
      </w:r>
      <w:ins w:id="595" w:author="NB" w:date="2018-06-19T22:44:00Z">
        <w:r w:rsidR="006C41EC">
          <w:rPr>
            <w:lang w:val="en-GB"/>
          </w:rPr>
          <w:t>s</w:t>
        </w:r>
      </w:ins>
      <w:r w:rsidRPr="004329DD">
        <w:rPr>
          <w:lang w:val="en-GB"/>
        </w:rPr>
        <w:t xml:space="preserve">. S2 and </w:t>
      </w:r>
      <w:del w:id="596" w:author="NB" w:date="2018-06-19T22:44:00Z">
        <w:r w:rsidRPr="004329DD" w:rsidDel="006C41EC">
          <w:rPr>
            <w:lang w:val="en-GB"/>
          </w:rPr>
          <w:delText xml:space="preserve">Fig. </w:delText>
        </w:r>
      </w:del>
      <w:r w:rsidRPr="004329DD">
        <w:rPr>
          <w:lang w:val="en-GB"/>
        </w:rPr>
        <w:t xml:space="preserve">S3 in Supplement 2). </w:t>
      </w:r>
      <w:commentRangeStart w:id="597"/>
      <w:r w:rsidRPr="004329DD">
        <w:rPr>
          <w:lang w:val="en-GB"/>
        </w:rPr>
        <w:t>Overall, based on AIC values, the most parsimonious models were those fitting a negative exponential function to the detection process</w:t>
      </w:r>
      <w:commentRangeEnd w:id="597"/>
      <w:r w:rsidR="006C41EC">
        <w:rPr>
          <w:rStyle w:val="CommentReference"/>
          <w:lang w:val="en-GB"/>
        </w:rPr>
        <w:commentReference w:id="597"/>
      </w:r>
      <w:r w:rsidRPr="004329DD">
        <w:rPr>
          <w:lang w:val="en-GB"/>
        </w:rPr>
        <w:t>.</w:t>
      </w:r>
    </w:p>
    <w:p w14:paraId="012A7C1D" w14:textId="4FBA9CC0" w:rsidR="00C63B40" w:rsidRPr="004329DD" w:rsidRDefault="00A23C02" w:rsidP="00CF240A">
      <w:pPr>
        <w:pStyle w:val="BodyText"/>
        <w:spacing w:after="0" w:line="480" w:lineRule="auto"/>
        <w:ind w:firstLine="720"/>
        <w:rPr>
          <w:szCs w:val="24"/>
        </w:rPr>
      </w:pPr>
      <w:moveFromRangeStart w:id="598" w:author="NB" w:date="2018-06-19T22:06:00Z" w:name="move517209310"/>
      <w:moveFrom w:id="599" w:author="NB" w:date="2018-06-19T22:06:00Z">
        <w:r w:rsidRPr="008E507E" w:rsidDel="00D05DFB">
          <w:rPr>
            <w:szCs w:val="24"/>
            <w:rPrChange w:id="600" w:author="NB" w:date="2018-06-19T22:45:00Z">
              <w:rPr>
                <w:i/>
                <w:szCs w:val="24"/>
              </w:rPr>
            </w:rPrChange>
          </w:rPr>
          <w:t>B. latro</w:t>
        </w:r>
        <w:r w:rsidRPr="008E507E" w:rsidDel="00D05DFB">
          <w:rPr>
            <w:szCs w:val="24"/>
          </w:rPr>
          <w:t xml:space="preserve"> density in the study area varied between 3.2 and 189.4 individuals per hectare, with an overall aver</w:t>
        </w:r>
        <w:r w:rsidR="009F7148" w:rsidRPr="008E507E" w:rsidDel="00D05DFB">
          <w:rPr>
            <w:szCs w:val="24"/>
          </w:rPr>
          <w:t xml:space="preserve">age density of 35.4 ± 1.69 </w:t>
        </w:r>
        <w:commentRangeStart w:id="601"/>
        <w:r w:rsidR="009F7148" w:rsidRPr="008E507E" w:rsidDel="00D05DFB">
          <w:rPr>
            <w:szCs w:val="24"/>
          </w:rPr>
          <w:t>ind.</w:t>
        </w:r>
        <w:r w:rsidR="00F51018" w:rsidRPr="008E507E" w:rsidDel="00D05DFB">
          <w:rPr>
            <w:szCs w:val="24"/>
          </w:rPr>
          <w:t xml:space="preserve"> ha-1</w:t>
        </w:r>
        <w:r w:rsidRPr="008E507E" w:rsidDel="00D05DFB">
          <w:rPr>
            <w:szCs w:val="24"/>
            <w:rPrChange w:id="602" w:author="NB" w:date="2018-06-19T22:45:00Z">
              <w:rPr>
                <w:szCs w:val="24"/>
              </w:rPr>
            </w:rPrChange>
          </w:rPr>
          <w:t xml:space="preserve"> </w:t>
        </w:r>
        <w:commentRangeEnd w:id="601"/>
        <w:r w:rsidR="00C327EC" w:rsidRPr="008E507E" w:rsidDel="00D05DFB">
          <w:rPr>
            <w:rStyle w:val="CommentReference"/>
            <w:sz w:val="24"/>
            <w:szCs w:val="24"/>
            <w:rPrChange w:id="603" w:author="NB" w:date="2018-06-19T22:45:00Z">
              <w:rPr>
                <w:rStyle w:val="CommentReference"/>
                <w:sz w:val="24"/>
                <w:szCs w:val="24"/>
              </w:rPr>
            </w:rPrChange>
          </w:rPr>
          <w:commentReference w:id="601"/>
        </w:r>
        <w:del w:id="604" w:author="NB" w:date="2018-06-19T22:45:00Z">
          <w:r w:rsidRPr="008E507E" w:rsidDel="008E507E">
            <w:rPr>
              <w:szCs w:val="24"/>
              <w:rPrChange w:id="605" w:author="NB" w:date="2018-06-19T22:45:00Z">
                <w:rPr>
                  <w:szCs w:val="24"/>
                </w:rPr>
              </w:rPrChange>
            </w:rPr>
            <w:delText xml:space="preserve">(mean ± SE). The overall density shows small variations over the years, but no long term trend is observable (Fig. 2A). </w:delText>
          </w:r>
        </w:del>
      </w:moveFrom>
      <w:moveFromRangeEnd w:id="598"/>
      <w:del w:id="606" w:author="NB" w:date="2018-06-19T22:45:00Z">
        <w:r w:rsidRPr="008E507E" w:rsidDel="008E507E">
          <w:rPr>
            <w:szCs w:val="24"/>
            <w:rPrChange w:id="607" w:author="NB" w:date="2018-06-19T22:45:00Z">
              <w:rPr>
                <w:szCs w:val="24"/>
              </w:rPr>
            </w:rPrChange>
          </w:rPr>
          <w:delText>Similarly</w:delText>
        </w:r>
      </w:del>
      <w:ins w:id="608" w:author="NB" w:date="2018-06-19T22:45:00Z">
        <w:del w:id="609" w:author="NB" w:date="2018-06-19T22:06:00Z">
          <w:r w:rsidR="008E507E" w:rsidRPr="008E507E" w:rsidDel="00D05DFB">
            <w:rPr>
              <w:szCs w:val="24"/>
              <w:rPrChange w:id="610" w:author="NB" w:date="2018-06-19T22:45:00Z">
                <w:rPr>
                  <w:szCs w:val="24"/>
                </w:rPr>
              </w:rPrChange>
            </w:rPr>
            <w:delText xml:space="preserve">(mean ± SE). The overall density shows small variations over the years, but no long term trend is observable (Fig. 2A). </w:delText>
          </w:r>
        </w:del>
        <w:r w:rsidR="008E507E" w:rsidRPr="008E507E">
          <w:rPr>
            <w:szCs w:val="24"/>
            <w:rPrChange w:id="611" w:author="NB" w:date="2018-06-19T22:45:00Z">
              <w:rPr>
                <w:i/>
                <w:szCs w:val="24"/>
              </w:rPr>
            </w:rPrChange>
          </w:rPr>
          <w:t>T</w:t>
        </w:r>
      </w:ins>
      <w:del w:id="612" w:author="NB" w:date="2018-06-19T22:45:00Z">
        <w:r w:rsidRPr="008E507E" w:rsidDel="008E507E">
          <w:rPr>
            <w:szCs w:val="24"/>
          </w:rPr>
          <w:delText>, t</w:delText>
        </w:r>
      </w:del>
      <w:r w:rsidRPr="004329DD">
        <w:rPr>
          <w:szCs w:val="24"/>
        </w:rPr>
        <w:t xml:space="preserve">here was no </w:t>
      </w:r>
      <w:del w:id="613" w:author="NB" w:date="2018-06-19T22:45:00Z">
        <w:r w:rsidRPr="004329DD" w:rsidDel="008E507E">
          <w:rPr>
            <w:szCs w:val="24"/>
          </w:rPr>
          <w:delText xml:space="preserve">significant </w:delText>
        </w:r>
      </w:del>
      <w:r w:rsidRPr="004329DD">
        <w:rPr>
          <w:szCs w:val="24"/>
        </w:rPr>
        <w:t xml:space="preserve">variation </w:t>
      </w:r>
      <w:ins w:id="614" w:author="NB" w:date="2018-06-19T22:45:00Z">
        <w:r w:rsidR="008E507E">
          <w:rPr>
            <w:szCs w:val="24"/>
          </w:rPr>
          <w:t>i</w:t>
        </w:r>
      </w:ins>
      <w:del w:id="615" w:author="NB" w:date="2018-06-19T22:45:00Z">
        <w:r w:rsidRPr="004329DD" w:rsidDel="008E507E">
          <w:rPr>
            <w:szCs w:val="24"/>
          </w:rPr>
          <w:delText>o</w:delText>
        </w:r>
      </w:del>
      <w:r w:rsidRPr="004329DD">
        <w:rPr>
          <w:szCs w:val="24"/>
        </w:rPr>
        <w:t>n density with moon cycle (p = 0.916)</w:t>
      </w:r>
      <w:ins w:id="616" w:author="NB" w:date="2018-06-19T22:45:00Z">
        <w:r w:rsidR="008E507E">
          <w:rPr>
            <w:szCs w:val="24"/>
          </w:rPr>
          <w:t xml:space="preserve"> but</w:t>
        </w:r>
      </w:ins>
      <w:del w:id="617" w:author="NB" w:date="2018-06-19T22:45:00Z">
        <w:r w:rsidRPr="004329DD" w:rsidDel="008E507E">
          <w:rPr>
            <w:szCs w:val="24"/>
          </w:rPr>
          <w:delText>. Contrastingly,</w:delText>
        </w:r>
      </w:del>
      <w:r w:rsidRPr="004329DD">
        <w:rPr>
          <w:szCs w:val="24"/>
        </w:rPr>
        <w:t xml:space="preserve"> there were </w:t>
      </w:r>
      <w:del w:id="618" w:author="NB" w:date="2018-06-19T22:45:00Z">
        <w:r w:rsidRPr="004329DD" w:rsidDel="008E507E">
          <w:rPr>
            <w:szCs w:val="24"/>
          </w:rPr>
          <w:delText xml:space="preserve">important </w:delText>
        </w:r>
      </w:del>
      <w:r w:rsidRPr="004329DD">
        <w:rPr>
          <w:szCs w:val="24"/>
        </w:rPr>
        <w:t xml:space="preserve">seasonal changes </w:t>
      </w:r>
      <w:ins w:id="619" w:author="NB" w:date="2018-06-19T22:45:00Z">
        <w:r w:rsidR="008E507E">
          <w:rPr>
            <w:szCs w:val="24"/>
          </w:rPr>
          <w:t>i</w:t>
        </w:r>
      </w:ins>
      <w:del w:id="620" w:author="NB" w:date="2018-06-19T22:45:00Z">
        <w:r w:rsidRPr="004329DD" w:rsidDel="008E507E">
          <w:rPr>
            <w:szCs w:val="24"/>
          </w:rPr>
          <w:delText>o</w:delText>
        </w:r>
      </w:del>
      <w:r w:rsidRPr="004329DD">
        <w:rPr>
          <w:szCs w:val="24"/>
        </w:rPr>
        <w:t xml:space="preserve">n abundance, </w:t>
      </w:r>
      <w:ins w:id="621" w:author="NB" w:date="2018-06-19T22:45:00Z">
        <w:r w:rsidR="008E507E">
          <w:rPr>
            <w:szCs w:val="24"/>
          </w:rPr>
          <w:t xml:space="preserve">with encounters </w:t>
        </w:r>
      </w:ins>
      <w:r w:rsidRPr="004329DD">
        <w:rPr>
          <w:szCs w:val="24"/>
        </w:rPr>
        <w:t>being above average between February and June, with a clear peak in April, and below average for the rest of the year (Fig. 2B).</w:t>
      </w:r>
    </w:p>
    <w:p w14:paraId="55E8244C" w14:textId="4881C448" w:rsidR="008A63A1" w:rsidRPr="004329DD" w:rsidDel="00107C6B" w:rsidRDefault="00A23C02" w:rsidP="004329DD">
      <w:pPr>
        <w:pStyle w:val="BodyText"/>
        <w:spacing w:after="0" w:line="480" w:lineRule="auto"/>
        <w:ind w:firstLine="720"/>
        <w:rPr>
          <w:szCs w:val="24"/>
        </w:rPr>
      </w:pPr>
      <w:moveFromRangeStart w:id="622" w:author="NB" w:date="2018-06-19T22:19:00Z" w:name="move517210113"/>
      <w:moveFrom w:id="623" w:author="NB" w:date="2018-06-19T22:19:00Z">
        <w:r w:rsidRPr="004329DD" w:rsidDel="00107C6B">
          <w:rPr>
            <w:szCs w:val="24"/>
          </w:rPr>
          <w:t xml:space="preserve">The number of </w:t>
        </w:r>
        <w:r w:rsidRPr="004329DD" w:rsidDel="00107C6B">
          <w:rPr>
            <w:i/>
            <w:szCs w:val="24"/>
          </w:rPr>
          <w:t>B. latro</w:t>
        </w:r>
        <w:r w:rsidRPr="004329DD" w:rsidDel="00107C6B">
          <w:rPr>
            <w:szCs w:val="24"/>
          </w:rPr>
          <w:t xml:space="preserve"> males and females encountered was strongly affected by the time of the year and the distance from shore. In general, male counts in each transect section were largest during the first half of the year. Within that period, between March and April, males concentrate</w:t>
        </w:r>
        <w:r w:rsidR="00F745ED" w:rsidRPr="004329DD" w:rsidDel="00107C6B">
          <w:rPr>
            <w:szCs w:val="24"/>
          </w:rPr>
          <w:t>d</w:t>
        </w:r>
        <w:r w:rsidRPr="004329DD" w:rsidDel="00107C6B">
          <w:rPr>
            <w:szCs w:val="24"/>
          </w:rPr>
          <w:t xml:space="preserve"> away from shore (Fig. 3A). During the same period, when inshore counts </w:t>
        </w:r>
        <w:r w:rsidR="005A7858" w:rsidRPr="004329DD" w:rsidDel="00107C6B">
          <w:rPr>
            <w:szCs w:val="24"/>
          </w:rPr>
          <w:t>were</w:t>
        </w:r>
        <w:r w:rsidRPr="004329DD" w:rsidDel="00107C6B">
          <w:rPr>
            <w:szCs w:val="24"/>
          </w:rPr>
          <w:t xml:space="preserve"> high for males, female counts </w:t>
        </w:r>
        <w:r w:rsidR="00F745ED" w:rsidRPr="004329DD" w:rsidDel="00107C6B">
          <w:rPr>
            <w:szCs w:val="24"/>
          </w:rPr>
          <w:t>were</w:t>
        </w:r>
        <w:r w:rsidRPr="004329DD" w:rsidDel="00107C6B">
          <w:rPr>
            <w:szCs w:val="24"/>
          </w:rPr>
          <w:t xml:space="preserve"> higher closer to shore. In contrast, during the second half of the year when male counts </w:t>
        </w:r>
        <w:r w:rsidR="00F745ED" w:rsidRPr="004329DD" w:rsidDel="00107C6B">
          <w:rPr>
            <w:szCs w:val="24"/>
          </w:rPr>
          <w:t>were</w:t>
        </w:r>
        <w:r w:rsidRPr="004329DD" w:rsidDel="00107C6B">
          <w:rPr>
            <w:szCs w:val="24"/>
          </w:rPr>
          <w:t xml:space="preserve"> the lowest, female counts </w:t>
        </w:r>
        <w:r w:rsidR="008C24E8" w:rsidDel="00107C6B">
          <w:rPr>
            <w:szCs w:val="24"/>
          </w:rPr>
          <w:t>were</w:t>
        </w:r>
        <w:r w:rsidR="008C24E8" w:rsidRPr="004329DD" w:rsidDel="00107C6B">
          <w:rPr>
            <w:szCs w:val="24"/>
          </w:rPr>
          <w:t xml:space="preserve"> </w:t>
        </w:r>
        <w:r w:rsidRPr="004329DD" w:rsidDel="00107C6B">
          <w:rPr>
            <w:szCs w:val="24"/>
          </w:rPr>
          <w:t>at the highest both in coastal and inshore sections, particularly between October and November (Fig. 3A).</w:t>
        </w:r>
      </w:moveFrom>
    </w:p>
    <w:moveFromRangeEnd w:id="622"/>
    <w:p w14:paraId="45C5678E" w14:textId="5ED31168" w:rsidR="00A23C02" w:rsidRPr="004329DD" w:rsidRDefault="00A23C02" w:rsidP="004329DD">
      <w:pPr>
        <w:pStyle w:val="BodyText"/>
        <w:spacing w:after="0" w:line="480" w:lineRule="auto"/>
        <w:ind w:firstLine="720"/>
        <w:rPr>
          <w:szCs w:val="24"/>
        </w:rPr>
      </w:pPr>
      <w:r w:rsidRPr="004329DD">
        <w:rPr>
          <w:szCs w:val="24"/>
        </w:rPr>
        <w:t xml:space="preserve">Although moon phase did not affect </w:t>
      </w:r>
      <w:del w:id="624" w:author="NB" w:date="2018-06-19T22:46:00Z">
        <w:r w:rsidRPr="004329DD" w:rsidDel="008E507E">
          <w:rPr>
            <w:szCs w:val="24"/>
          </w:rPr>
          <w:delText xml:space="preserve">the </w:delText>
        </w:r>
      </w:del>
      <w:r w:rsidRPr="004329DD">
        <w:rPr>
          <w:szCs w:val="24"/>
        </w:rPr>
        <w:t xml:space="preserve">overall </w:t>
      </w:r>
      <w:r w:rsidRPr="004329DD">
        <w:rPr>
          <w:i/>
          <w:szCs w:val="24"/>
        </w:rPr>
        <w:t>B. latro</w:t>
      </w:r>
      <w:r w:rsidRPr="004329DD">
        <w:rPr>
          <w:szCs w:val="24"/>
        </w:rPr>
        <w:t xml:space="preserve"> densities, it had distinct </w:t>
      </w:r>
      <w:del w:id="625" w:author="NB" w:date="2018-06-19T22:47:00Z">
        <w:r w:rsidRPr="004329DD" w:rsidDel="008E507E">
          <w:rPr>
            <w:szCs w:val="24"/>
          </w:rPr>
          <w:delText xml:space="preserve">and complementary </w:delText>
        </w:r>
      </w:del>
      <w:r w:rsidRPr="004329DD">
        <w:rPr>
          <w:szCs w:val="24"/>
        </w:rPr>
        <w:t>effects on males and females (Fig. 4A)</w:t>
      </w:r>
      <w:ins w:id="626" w:author="NB" w:date="2018-06-19T22:47:00Z">
        <w:r w:rsidR="008E507E">
          <w:rPr>
            <w:szCs w:val="24"/>
          </w:rPr>
          <w:t xml:space="preserve">, with </w:t>
        </w:r>
      </w:ins>
      <w:del w:id="627" w:author="NB" w:date="2018-06-19T22:47:00Z">
        <w:r w:rsidRPr="004329DD" w:rsidDel="008E507E">
          <w:rPr>
            <w:szCs w:val="24"/>
          </w:rPr>
          <w:delText xml:space="preserve">. While </w:delText>
        </w:r>
      </w:del>
      <w:r w:rsidRPr="004329DD">
        <w:rPr>
          <w:szCs w:val="24"/>
        </w:rPr>
        <w:t>female</w:t>
      </w:r>
      <w:ins w:id="628" w:author="NB" w:date="2018-06-19T22:47:00Z">
        <w:r w:rsidR="008E507E">
          <w:rPr>
            <w:szCs w:val="24"/>
          </w:rPr>
          <w:t>s</w:t>
        </w:r>
      </w:ins>
      <w:r w:rsidRPr="004329DD">
        <w:rPr>
          <w:szCs w:val="24"/>
        </w:rPr>
        <w:t xml:space="preserve"> </w:t>
      </w:r>
      <w:del w:id="629" w:author="NB" w:date="2018-06-19T22:47:00Z">
        <w:r w:rsidRPr="004329DD" w:rsidDel="008E507E">
          <w:rPr>
            <w:szCs w:val="24"/>
          </w:rPr>
          <w:delText xml:space="preserve">counts </w:delText>
        </w:r>
        <w:r w:rsidR="00F07CEC" w:rsidRPr="004329DD" w:rsidDel="008E507E">
          <w:rPr>
            <w:szCs w:val="24"/>
          </w:rPr>
          <w:delText>were</w:delText>
        </w:r>
        <w:r w:rsidRPr="004329DD" w:rsidDel="008E507E">
          <w:rPr>
            <w:szCs w:val="24"/>
          </w:rPr>
          <w:delText xml:space="preserve"> the </w:delText>
        </w:r>
      </w:del>
      <w:ins w:id="630" w:author="NB" w:date="2018-06-19T22:47:00Z">
        <w:r w:rsidR="008E507E">
          <w:rPr>
            <w:szCs w:val="24"/>
          </w:rPr>
          <w:t xml:space="preserve">being most abundant </w:t>
        </w:r>
      </w:ins>
      <w:del w:id="631" w:author="NB" w:date="2018-06-19T22:47:00Z">
        <w:r w:rsidRPr="004329DD" w:rsidDel="008E507E">
          <w:rPr>
            <w:szCs w:val="24"/>
          </w:rPr>
          <w:delText xml:space="preserve">largest </w:delText>
        </w:r>
      </w:del>
      <w:r w:rsidRPr="004329DD">
        <w:rPr>
          <w:szCs w:val="24"/>
        </w:rPr>
        <w:t xml:space="preserve">during periods of full moon, </w:t>
      </w:r>
      <w:ins w:id="632" w:author="NB" w:date="2018-06-19T22:47:00Z">
        <w:r w:rsidR="008E507E">
          <w:rPr>
            <w:szCs w:val="24"/>
          </w:rPr>
          <w:t xml:space="preserve">and </w:t>
        </w:r>
      </w:ins>
      <w:r w:rsidRPr="004329DD">
        <w:rPr>
          <w:szCs w:val="24"/>
        </w:rPr>
        <w:t xml:space="preserve">males </w:t>
      </w:r>
      <w:del w:id="633" w:author="NB" w:date="2018-06-19T22:47:00Z">
        <w:r w:rsidR="00F07CEC" w:rsidRPr="004329DD" w:rsidDel="008E507E">
          <w:rPr>
            <w:szCs w:val="24"/>
          </w:rPr>
          <w:delText>were</w:delText>
        </w:r>
        <w:r w:rsidRPr="004329DD" w:rsidDel="008E507E">
          <w:rPr>
            <w:szCs w:val="24"/>
          </w:rPr>
          <w:delText xml:space="preserve"> encountered in higher densities </w:delText>
        </w:r>
      </w:del>
      <w:r w:rsidRPr="004329DD">
        <w:rPr>
          <w:szCs w:val="24"/>
        </w:rPr>
        <w:t>during new moon</w:t>
      </w:r>
      <w:del w:id="634" w:author="NB" w:date="2018-06-19T22:47:00Z">
        <w:r w:rsidRPr="004329DD" w:rsidDel="008E507E">
          <w:rPr>
            <w:szCs w:val="24"/>
          </w:rPr>
          <w:delText xml:space="preserve"> when the il</w:delText>
        </w:r>
        <w:r w:rsidR="005A7858" w:rsidRPr="004329DD" w:rsidDel="008E507E">
          <w:rPr>
            <w:szCs w:val="24"/>
          </w:rPr>
          <w:delText>luminat</w:delText>
        </w:r>
      </w:del>
      <w:del w:id="635" w:author="NB" w:date="2018-06-19T22:48:00Z">
        <w:r w:rsidR="005A7858" w:rsidRPr="004329DD" w:rsidDel="008E507E">
          <w:rPr>
            <w:szCs w:val="24"/>
          </w:rPr>
          <w:delText>ed fraction of the moon wa</w:delText>
        </w:r>
        <w:r w:rsidRPr="004329DD" w:rsidDel="008E507E">
          <w:rPr>
            <w:szCs w:val="24"/>
          </w:rPr>
          <w:delText>s at its minimum</w:delText>
        </w:r>
      </w:del>
      <w:r w:rsidRPr="004329DD">
        <w:rPr>
          <w:szCs w:val="24"/>
        </w:rPr>
        <w:t xml:space="preserve">. </w:t>
      </w:r>
    </w:p>
    <w:p w14:paraId="41227FC3" w14:textId="77777777" w:rsidR="008A63A1" w:rsidRPr="004329DD" w:rsidRDefault="008A63A1" w:rsidP="004329DD">
      <w:pPr>
        <w:pStyle w:val="BodyText"/>
        <w:spacing w:after="0" w:line="480" w:lineRule="auto"/>
        <w:ind w:firstLine="720"/>
        <w:rPr>
          <w:szCs w:val="24"/>
        </w:rPr>
      </w:pPr>
    </w:p>
    <w:p w14:paraId="638C3920" w14:textId="77777777" w:rsidR="00A23C02" w:rsidRPr="004329DD" w:rsidRDefault="00A23C02" w:rsidP="00CF240A">
      <w:pPr>
        <w:pStyle w:val="FirstParagraph"/>
        <w:spacing w:before="0" w:after="0" w:line="480" w:lineRule="auto"/>
        <w:rPr>
          <w:i/>
          <w:lang w:val="en-GB"/>
        </w:rPr>
      </w:pPr>
      <w:r w:rsidRPr="004329DD">
        <w:rPr>
          <w:i/>
          <w:lang w:val="en-GB"/>
        </w:rPr>
        <w:t>Sex ratio and size</w:t>
      </w:r>
      <w:del w:id="636" w:author="NB" w:date="2018-06-19T22:48:00Z">
        <w:r w:rsidRPr="004329DD" w:rsidDel="008E507E">
          <w:rPr>
            <w:i/>
            <w:lang w:val="en-GB"/>
          </w:rPr>
          <w:delText>s</w:delText>
        </w:r>
      </w:del>
    </w:p>
    <w:p w14:paraId="15785FF0" w14:textId="61B26FE0" w:rsidR="00A23C02" w:rsidRPr="004329DD" w:rsidRDefault="00A23C02" w:rsidP="00CF240A">
      <w:pPr>
        <w:pStyle w:val="FirstParagraph"/>
        <w:spacing w:before="0" w:after="0" w:line="480" w:lineRule="auto"/>
        <w:rPr>
          <w:i/>
          <w:lang w:val="en-GB"/>
        </w:rPr>
      </w:pPr>
      <w:r w:rsidRPr="004329DD">
        <w:rPr>
          <w:lang w:val="en-GB"/>
        </w:rPr>
        <w:t xml:space="preserve">The overall </w:t>
      </w:r>
      <w:r w:rsidRPr="004329DD">
        <w:rPr>
          <w:i/>
          <w:lang w:val="en-GB"/>
        </w:rPr>
        <w:t>B. latro</w:t>
      </w:r>
      <w:r w:rsidRPr="004329DD">
        <w:rPr>
          <w:lang w:val="en-GB"/>
        </w:rPr>
        <w:t xml:space="preserve"> </w:t>
      </w:r>
      <w:del w:id="637" w:author="NB" w:date="2018-06-19T22:50:00Z">
        <w:r w:rsidRPr="004329DD" w:rsidDel="008E507E">
          <w:rPr>
            <w:lang w:val="en-GB"/>
          </w:rPr>
          <w:delText>male:female</w:delText>
        </w:r>
      </w:del>
      <w:ins w:id="638" w:author="NB" w:date="2018-06-19T22:50:00Z">
        <w:r w:rsidR="008E507E">
          <w:rPr>
            <w:lang w:val="en-GB"/>
          </w:rPr>
          <w:t>sex</w:t>
        </w:r>
      </w:ins>
      <w:r w:rsidRPr="004329DD">
        <w:rPr>
          <w:lang w:val="en-GB"/>
        </w:rPr>
        <w:t xml:space="preserve"> ratio of observed individuals was approximately 3:1 (76% male</w:t>
      </w:r>
      <w:ins w:id="639" w:author="NB" w:date="2018-06-19T22:54:00Z">
        <w:r w:rsidR="008E507E">
          <w:rPr>
            <w:lang w:val="en-GB"/>
          </w:rPr>
          <w:t xml:space="preserve">; n = </w:t>
        </w:r>
        <w:r w:rsidR="008E507E" w:rsidRPr="008E507E">
          <w:rPr>
            <w:highlight w:val="yellow"/>
            <w:lang w:val="en-GB"/>
            <w:rPrChange w:id="640" w:author="NB" w:date="2018-06-19T22:54:00Z">
              <w:rPr>
                <w:lang w:val="en-GB"/>
              </w:rPr>
            </w:rPrChange>
          </w:rPr>
          <w:t>XXX</w:t>
        </w:r>
      </w:ins>
      <w:r w:rsidRPr="004329DD">
        <w:rPr>
          <w:lang w:val="en-GB"/>
        </w:rPr>
        <w:t xml:space="preserve">), </w:t>
      </w:r>
      <w:del w:id="641" w:author="NB" w:date="2018-06-19T22:48:00Z">
        <w:r w:rsidRPr="004329DD" w:rsidDel="008E507E">
          <w:rPr>
            <w:lang w:val="en-GB"/>
          </w:rPr>
          <w:delText xml:space="preserve">which increases to </w:delText>
        </w:r>
      </w:del>
      <w:ins w:id="642" w:author="NB" w:date="2018-06-19T22:48:00Z">
        <w:r w:rsidR="008E507E">
          <w:rPr>
            <w:lang w:val="en-GB"/>
          </w:rPr>
          <w:t xml:space="preserve">and </w:t>
        </w:r>
      </w:ins>
      <w:r w:rsidRPr="004329DD">
        <w:rPr>
          <w:lang w:val="en-GB"/>
        </w:rPr>
        <w:t>approximately 4:1 (82% male</w:t>
      </w:r>
      <w:ins w:id="643" w:author="NB" w:date="2018-06-19T22:54:00Z">
        <w:r w:rsidR="008E507E">
          <w:rPr>
            <w:lang w:val="en-GB"/>
          </w:rPr>
          <w:t xml:space="preserve">; n = </w:t>
        </w:r>
        <w:r w:rsidR="008E507E" w:rsidRPr="008E507E">
          <w:rPr>
            <w:highlight w:val="yellow"/>
            <w:lang w:val="en-GB"/>
            <w:rPrChange w:id="644" w:author="NB" w:date="2018-06-19T22:54:00Z">
              <w:rPr>
                <w:lang w:val="en-GB"/>
              </w:rPr>
            </w:rPrChange>
          </w:rPr>
          <w:t>XXX</w:t>
        </w:r>
      </w:ins>
      <w:r w:rsidRPr="004329DD">
        <w:rPr>
          <w:lang w:val="en-GB"/>
        </w:rPr>
        <w:t xml:space="preserve">) </w:t>
      </w:r>
      <w:del w:id="645" w:author="NB" w:date="2018-06-19T22:48:00Z">
        <w:r w:rsidRPr="004329DD" w:rsidDel="008E507E">
          <w:rPr>
            <w:lang w:val="en-GB"/>
          </w:rPr>
          <w:delText>i</w:delText>
        </w:r>
      </w:del>
      <w:r w:rsidRPr="004329DD">
        <w:rPr>
          <w:lang w:val="en-GB"/>
        </w:rPr>
        <w:t>f</w:t>
      </w:r>
      <w:ins w:id="646" w:author="NB" w:date="2018-06-19T22:48:00Z">
        <w:r w:rsidR="008E507E">
          <w:rPr>
            <w:lang w:val="en-GB"/>
          </w:rPr>
          <w:t>or</w:t>
        </w:r>
      </w:ins>
      <w:r w:rsidRPr="004329DD">
        <w:rPr>
          <w:lang w:val="en-GB"/>
        </w:rPr>
        <w:t xml:space="preserve"> </w:t>
      </w:r>
      <w:ins w:id="647" w:author="NB" w:date="2018-06-19T22:48:00Z">
        <w:r w:rsidR="008E507E">
          <w:rPr>
            <w:lang w:val="en-GB"/>
          </w:rPr>
          <w:t xml:space="preserve">only </w:t>
        </w:r>
      </w:ins>
      <w:del w:id="648" w:author="NB" w:date="2018-06-19T22:48:00Z">
        <w:r w:rsidRPr="004329DD" w:rsidDel="008E507E">
          <w:rPr>
            <w:lang w:val="en-GB"/>
          </w:rPr>
          <w:delText xml:space="preserve">only </w:delText>
        </w:r>
      </w:del>
      <w:r w:rsidRPr="004329DD">
        <w:rPr>
          <w:lang w:val="en-GB"/>
        </w:rPr>
        <w:t>sexually mature individuals</w:t>
      </w:r>
      <w:ins w:id="649" w:author="NB" w:date="2018-06-19T22:51:00Z">
        <w:r w:rsidR="008E507E">
          <w:rPr>
            <w:lang w:val="en-GB"/>
          </w:rPr>
          <w:t xml:space="preserve">. </w:t>
        </w:r>
      </w:ins>
      <w:del w:id="650" w:author="NB" w:date="2018-06-19T22:48:00Z">
        <w:r w:rsidRPr="004329DD" w:rsidDel="008E507E">
          <w:rPr>
            <w:lang w:val="en-GB"/>
          </w:rPr>
          <w:delText xml:space="preserve"> are included</w:delText>
        </w:r>
      </w:del>
      <w:del w:id="651" w:author="NB" w:date="2018-06-19T22:51:00Z">
        <w:r w:rsidRPr="004329DD" w:rsidDel="008E507E">
          <w:rPr>
            <w:lang w:val="en-GB"/>
          </w:rPr>
          <w:delText>. As inferred by the count models, t</w:delText>
        </w:r>
      </w:del>
      <w:ins w:id="652" w:author="NB" w:date="2018-06-19T22:51:00Z">
        <w:r w:rsidR="008E507E">
          <w:rPr>
            <w:lang w:val="en-GB"/>
          </w:rPr>
          <w:t>T</w:t>
        </w:r>
      </w:ins>
      <w:r w:rsidRPr="004329DD">
        <w:rPr>
          <w:lang w:val="en-GB"/>
        </w:rPr>
        <w:t>his ratio</w:t>
      </w:r>
      <w:del w:id="653" w:author="NB" w:date="2018-06-19T22:48:00Z">
        <w:r w:rsidRPr="004329DD" w:rsidDel="008E507E">
          <w:rPr>
            <w:lang w:val="en-GB"/>
          </w:rPr>
          <w:delText xml:space="preserve"> however,</w:delText>
        </w:r>
      </w:del>
      <w:r w:rsidRPr="004329DD">
        <w:rPr>
          <w:lang w:val="en-GB"/>
        </w:rPr>
        <w:t xml:space="preserve"> shows </w:t>
      </w:r>
      <w:commentRangeStart w:id="654"/>
      <w:del w:id="655" w:author="NB" w:date="2018-06-19T22:48:00Z">
        <w:r w:rsidRPr="004329DD" w:rsidDel="008E507E">
          <w:rPr>
            <w:lang w:val="en-GB"/>
          </w:rPr>
          <w:delText xml:space="preserve">significant </w:delText>
        </w:r>
      </w:del>
      <w:commentRangeEnd w:id="654"/>
      <w:r w:rsidR="008E507E">
        <w:rPr>
          <w:rStyle w:val="CommentReference"/>
          <w:lang w:val="en-GB"/>
        </w:rPr>
        <w:commentReference w:id="654"/>
      </w:r>
      <w:r w:rsidRPr="004329DD">
        <w:rPr>
          <w:lang w:val="en-GB"/>
        </w:rPr>
        <w:t xml:space="preserve">temporal and spatial variation, ranging </w:t>
      </w:r>
      <w:del w:id="656" w:author="NB" w:date="2018-06-19T22:51:00Z">
        <w:r w:rsidRPr="004329DD" w:rsidDel="008E507E">
          <w:rPr>
            <w:lang w:val="en-GB"/>
          </w:rPr>
          <w:delText xml:space="preserve">between </w:delText>
        </w:r>
      </w:del>
      <w:ins w:id="657" w:author="NB" w:date="2018-06-19T22:51:00Z">
        <w:r w:rsidR="008E507E">
          <w:rPr>
            <w:lang w:val="en-GB"/>
          </w:rPr>
          <w:t>from</w:t>
        </w:r>
        <w:r w:rsidR="008E507E" w:rsidRPr="004329DD">
          <w:rPr>
            <w:lang w:val="en-GB"/>
          </w:rPr>
          <w:t xml:space="preserve"> </w:t>
        </w:r>
      </w:ins>
      <w:r w:rsidRPr="004329DD">
        <w:rPr>
          <w:lang w:val="en-GB"/>
        </w:rPr>
        <w:t xml:space="preserve">57% of individuals encountered being male during November in areas close to shore </w:t>
      </w:r>
      <w:del w:id="658" w:author="NB" w:date="2018-06-19T22:51:00Z">
        <w:r w:rsidRPr="004329DD" w:rsidDel="008E507E">
          <w:rPr>
            <w:lang w:val="en-GB"/>
          </w:rPr>
          <w:delText xml:space="preserve">and </w:delText>
        </w:r>
      </w:del>
      <w:ins w:id="659" w:author="NB" w:date="2018-06-19T22:51:00Z">
        <w:r w:rsidR="008E507E">
          <w:rPr>
            <w:lang w:val="en-GB"/>
          </w:rPr>
          <w:t xml:space="preserve">to </w:t>
        </w:r>
      </w:ins>
      <w:r w:rsidRPr="004329DD">
        <w:rPr>
          <w:lang w:val="en-GB"/>
        </w:rPr>
        <w:t xml:space="preserve">86% during March in </w:t>
      </w:r>
      <w:ins w:id="660" w:author="NB" w:date="2018-06-19T22:51:00Z">
        <w:r w:rsidR="008E507E">
          <w:rPr>
            <w:lang w:val="en-GB"/>
          </w:rPr>
          <w:t xml:space="preserve">inland </w:t>
        </w:r>
      </w:ins>
      <w:r w:rsidRPr="004329DD">
        <w:rPr>
          <w:lang w:val="en-GB"/>
        </w:rPr>
        <w:t>areas</w:t>
      </w:r>
      <w:del w:id="661" w:author="NB" w:date="2018-06-19T22:51:00Z">
        <w:r w:rsidRPr="004329DD" w:rsidDel="008E507E">
          <w:rPr>
            <w:lang w:val="en-GB"/>
          </w:rPr>
          <w:delText xml:space="preserve"> far from shore</w:delText>
        </w:r>
      </w:del>
      <w:r w:rsidRPr="004329DD">
        <w:rPr>
          <w:lang w:val="en-GB"/>
        </w:rPr>
        <w:t>.</w:t>
      </w:r>
    </w:p>
    <w:p w14:paraId="46052F76" w14:textId="6FD6B352" w:rsidR="00B90B06" w:rsidRPr="004329DD" w:rsidRDefault="00A23C02" w:rsidP="004329DD">
      <w:pPr>
        <w:pStyle w:val="BodyText"/>
        <w:spacing w:line="480" w:lineRule="auto"/>
        <w:ind w:firstLine="720"/>
        <w:rPr>
          <w:szCs w:val="24"/>
        </w:rPr>
      </w:pPr>
      <w:del w:id="662" w:author="NB" w:date="2018-06-19T22:08:00Z">
        <w:r w:rsidRPr="004329DD" w:rsidDel="00D05DFB">
          <w:rPr>
            <w:szCs w:val="24"/>
          </w:rPr>
          <w:delText xml:space="preserve">In addition to female </w:delText>
        </w:r>
        <w:r w:rsidR="003321D0" w:rsidRPr="004329DD" w:rsidDel="00D05DFB">
          <w:rPr>
            <w:i/>
            <w:szCs w:val="24"/>
          </w:rPr>
          <w:delText>B.latro</w:delText>
        </w:r>
        <w:r w:rsidR="003321D0" w:rsidRPr="004329DD" w:rsidDel="00D05DFB">
          <w:rPr>
            <w:szCs w:val="24"/>
          </w:rPr>
          <w:delText xml:space="preserve"> </w:delText>
        </w:r>
        <w:r w:rsidRPr="004329DD" w:rsidDel="00D05DFB">
          <w:rPr>
            <w:szCs w:val="24"/>
          </w:rPr>
          <w:delText>being recognized by three additional large, feathery pleopods on the ventral surface of their abdomen, a m</w:delText>
        </w:r>
      </w:del>
      <w:ins w:id="663" w:author="NB" w:date="2018-06-19T22:08:00Z">
        <w:r w:rsidR="00D05DFB">
          <w:rPr>
            <w:szCs w:val="24"/>
          </w:rPr>
          <w:t>M</w:t>
        </w:r>
      </w:ins>
      <w:r w:rsidRPr="004329DD">
        <w:rPr>
          <w:szCs w:val="24"/>
        </w:rPr>
        <w:t>arked size sexual dimorphism was observed (Fig. 5)</w:t>
      </w:r>
      <w:ins w:id="664" w:author="NB" w:date="2018-06-19T22:52:00Z">
        <w:r w:rsidR="008E507E">
          <w:rPr>
            <w:szCs w:val="24"/>
          </w:rPr>
          <w:t>, with males being larger (mean m</w:t>
        </w:r>
      </w:ins>
      <w:del w:id="665" w:author="NB" w:date="2018-06-19T22:52:00Z">
        <w:r w:rsidRPr="004329DD" w:rsidDel="008E507E">
          <w:rPr>
            <w:szCs w:val="24"/>
          </w:rPr>
          <w:delText>. M</w:delText>
        </w:r>
      </w:del>
      <w:r w:rsidRPr="004329DD">
        <w:rPr>
          <w:szCs w:val="24"/>
        </w:rPr>
        <w:t>ale thoracic length</w:t>
      </w:r>
      <w:ins w:id="666" w:author="NB" w:date="2018-06-19T22:52:00Z">
        <w:r w:rsidR="008E507E">
          <w:rPr>
            <w:szCs w:val="24"/>
          </w:rPr>
          <w:t>: 40.9 mm;</w:t>
        </w:r>
      </w:ins>
      <w:del w:id="667" w:author="NB" w:date="2018-06-19T22:52:00Z">
        <w:r w:rsidRPr="004329DD" w:rsidDel="008E507E">
          <w:rPr>
            <w:szCs w:val="24"/>
          </w:rPr>
          <w:delText>,</w:delText>
        </w:r>
      </w:del>
      <w:r w:rsidRPr="004329DD">
        <w:rPr>
          <w:szCs w:val="24"/>
        </w:rPr>
        <w:t xml:space="preserve"> range</w:t>
      </w:r>
      <w:ins w:id="668" w:author="NB" w:date="2018-06-19T22:52:00Z">
        <w:r w:rsidR="008E507E">
          <w:rPr>
            <w:szCs w:val="24"/>
          </w:rPr>
          <w:t>:</w:t>
        </w:r>
      </w:ins>
      <w:del w:id="669" w:author="NB" w:date="2018-06-19T22:52:00Z">
        <w:r w:rsidRPr="004329DD" w:rsidDel="008E507E">
          <w:rPr>
            <w:szCs w:val="24"/>
          </w:rPr>
          <w:delText>d</w:delText>
        </w:r>
      </w:del>
      <w:r w:rsidRPr="004329DD">
        <w:rPr>
          <w:szCs w:val="24"/>
        </w:rPr>
        <w:t xml:space="preserve"> </w:t>
      </w:r>
      <w:del w:id="670" w:author="NB" w:date="2018-06-19T22:52:00Z">
        <w:r w:rsidRPr="004329DD" w:rsidDel="008E507E">
          <w:rPr>
            <w:szCs w:val="24"/>
          </w:rPr>
          <w:delText xml:space="preserve">from </w:delText>
        </w:r>
      </w:del>
      <w:r w:rsidRPr="004329DD">
        <w:rPr>
          <w:szCs w:val="24"/>
        </w:rPr>
        <w:t>9</w:t>
      </w:r>
      <w:ins w:id="671" w:author="NB" w:date="2018-06-19T22:52:00Z">
        <w:r w:rsidR="008E507E">
          <w:rPr>
            <w:szCs w:val="24"/>
          </w:rPr>
          <w:t>–</w:t>
        </w:r>
      </w:ins>
      <w:del w:id="672" w:author="NB" w:date="2018-06-19T22:52:00Z">
        <w:r w:rsidRPr="004329DD" w:rsidDel="008E507E">
          <w:rPr>
            <w:szCs w:val="24"/>
          </w:rPr>
          <w:delText xml:space="preserve"> to </w:delText>
        </w:r>
      </w:del>
      <w:r w:rsidRPr="004329DD">
        <w:rPr>
          <w:szCs w:val="24"/>
        </w:rPr>
        <w:t>78</w:t>
      </w:r>
      <w:ins w:id="673" w:author="NB" w:date="2018-06-19T22:55:00Z">
        <w:r w:rsidR="008E507E">
          <w:rPr>
            <w:szCs w:val="24"/>
          </w:rPr>
          <w:t xml:space="preserve"> </w:t>
        </w:r>
      </w:ins>
      <w:r w:rsidRPr="004329DD">
        <w:rPr>
          <w:szCs w:val="24"/>
        </w:rPr>
        <w:t>mm</w:t>
      </w:r>
      <w:ins w:id="674" w:author="NB" w:date="2018-06-19T22:52:00Z">
        <w:r w:rsidR="008E507E">
          <w:rPr>
            <w:szCs w:val="24"/>
          </w:rPr>
          <w:t xml:space="preserve">; n = </w:t>
        </w:r>
        <w:r w:rsidR="008E507E" w:rsidRPr="008E507E">
          <w:rPr>
            <w:szCs w:val="24"/>
            <w:highlight w:val="yellow"/>
            <w:rPrChange w:id="675" w:author="NB" w:date="2018-06-19T22:55:00Z">
              <w:rPr>
                <w:szCs w:val="24"/>
              </w:rPr>
            </w:rPrChange>
          </w:rPr>
          <w:t>XXX</w:t>
        </w:r>
      </w:ins>
      <w:del w:id="676" w:author="NB" w:date="2018-06-19T22:52:00Z">
        <w:r w:rsidRPr="004329DD" w:rsidDel="008E507E">
          <w:rPr>
            <w:szCs w:val="24"/>
          </w:rPr>
          <w:delText xml:space="preserve"> (mean 40.9 mm</w:delText>
        </w:r>
      </w:del>
      <w:del w:id="677" w:author="NB" w:date="2018-06-19T22:08:00Z">
        <w:r w:rsidRPr="004329DD" w:rsidDel="00D05DFB">
          <w:rPr>
            <w:szCs w:val="24"/>
          </w:rPr>
          <w:delText>, median 48.8 mm</w:delText>
        </w:r>
      </w:del>
      <w:r w:rsidRPr="004329DD">
        <w:rPr>
          <w:szCs w:val="24"/>
        </w:rPr>
        <w:t>)</w:t>
      </w:r>
      <w:ins w:id="678" w:author="NB" w:date="2018-06-19T22:53:00Z">
        <w:r w:rsidR="008E507E">
          <w:rPr>
            <w:szCs w:val="24"/>
          </w:rPr>
          <w:t xml:space="preserve"> than</w:t>
        </w:r>
      </w:ins>
      <w:del w:id="679" w:author="NB" w:date="2018-06-19T22:53:00Z">
        <w:r w:rsidRPr="004329DD" w:rsidDel="008E507E">
          <w:rPr>
            <w:szCs w:val="24"/>
          </w:rPr>
          <w:delText>, while</w:delText>
        </w:r>
      </w:del>
      <w:r w:rsidRPr="004329DD">
        <w:rPr>
          <w:szCs w:val="24"/>
        </w:rPr>
        <w:t xml:space="preserve"> female</w:t>
      </w:r>
      <w:ins w:id="680" w:author="NB" w:date="2018-06-19T22:53:00Z">
        <w:r w:rsidR="008E507E">
          <w:rPr>
            <w:szCs w:val="24"/>
          </w:rPr>
          <w:t>s (</w:t>
        </w:r>
      </w:ins>
      <w:ins w:id="681" w:author="NB" w:date="2018-06-19T22:54:00Z">
        <w:r w:rsidR="008E507E">
          <w:rPr>
            <w:szCs w:val="24"/>
          </w:rPr>
          <w:t xml:space="preserve">mean: </w:t>
        </w:r>
      </w:ins>
      <w:ins w:id="682" w:author="NB" w:date="2018-06-19T22:53:00Z">
        <w:r w:rsidR="008E507E">
          <w:rPr>
            <w:szCs w:val="24"/>
          </w:rPr>
          <w:t xml:space="preserve">30.6 mm; </w:t>
        </w:r>
      </w:ins>
      <w:del w:id="683" w:author="NB" w:date="2018-06-19T22:53:00Z">
        <w:r w:rsidRPr="004329DD" w:rsidDel="008E507E">
          <w:rPr>
            <w:szCs w:val="24"/>
          </w:rPr>
          <w:delText xml:space="preserve"> </w:delText>
        </w:r>
      </w:del>
      <w:r w:rsidRPr="004329DD">
        <w:rPr>
          <w:szCs w:val="24"/>
        </w:rPr>
        <w:t>range</w:t>
      </w:r>
      <w:ins w:id="684" w:author="NB" w:date="2018-06-19T22:54:00Z">
        <w:r w:rsidR="008E507E">
          <w:rPr>
            <w:szCs w:val="24"/>
          </w:rPr>
          <w:t>:</w:t>
        </w:r>
      </w:ins>
      <w:del w:id="685" w:author="NB" w:date="2018-06-19T22:54:00Z">
        <w:r w:rsidRPr="004329DD" w:rsidDel="008E507E">
          <w:rPr>
            <w:szCs w:val="24"/>
          </w:rPr>
          <w:delText>d from</w:delText>
        </w:r>
      </w:del>
      <w:r w:rsidRPr="004329DD">
        <w:rPr>
          <w:szCs w:val="24"/>
        </w:rPr>
        <w:t xml:space="preserve"> 6</w:t>
      </w:r>
      <w:ins w:id="686" w:author="NB" w:date="2018-06-19T22:54:00Z">
        <w:r w:rsidR="008E507E">
          <w:rPr>
            <w:szCs w:val="24"/>
          </w:rPr>
          <w:t>–</w:t>
        </w:r>
      </w:ins>
      <w:del w:id="687" w:author="NB" w:date="2018-06-19T22:54:00Z">
        <w:r w:rsidRPr="004329DD" w:rsidDel="008E507E">
          <w:rPr>
            <w:szCs w:val="24"/>
          </w:rPr>
          <w:delText xml:space="preserve"> to </w:delText>
        </w:r>
      </w:del>
      <w:r w:rsidRPr="004329DD">
        <w:rPr>
          <w:szCs w:val="24"/>
        </w:rPr>
        <w:t>76</w:t>
      </w:r>
      <w:ins w:id="688" w:author="NB" w:date="2018-06-19T22:54:00Z">
        <w:r w:rsidR="008E507E">
          <w:rPr>
            <w:szCs w:val="24"/>
          </w:rPr>
          <w:t xml:space="preserve"> </w:t>
        </w:r>
      </w:ins>
      <w:r w:rsidRPr="004329DD">
        <w:rPr>
          <w:szCs w:val="24"/>
        </w:rPr>
        <w:t>mm</w:t>
      </w:r>
      <w:ins w:id="689" w:author="NB" w:date="2018-06-19T22:54:00Z">
        <w:r w:rsidR="008E507E">
          <w:rPr>
            <w:szCs w:val="24"/>
          </w:rPr>
          <w:t xml:space="preserve">; n = </w:t>
        </w:r>
        <w:r w:rsidR="008E507E" w:rsidRPr="008E507E">
          <w:rPr>
            <w:szCs w:val="24"/>
            <w:highlight w:val="yellow"/>
            <w:rPrChange w:id="690" w:author="NB" w:date="2018-06-19T22:55:00Z">
              <w:rPr>
                <w:szCs w:val="24"/>
              </w:rPr>
            </w:rPrChange>
          </w:rPr>
          <w:t>XXX</w:t>
        </w:r>
      </w:ins>
      <w:del w:id="691" w:author="NB" w:date="2018-06-19T22:54:00Z">
        <w:r w:rsidRPr="004329DD" w:rsidDel="008E507E">
          <w:rPr>
            <w:szCs w:val="24"/>
          </w:rPr>
          <w:delText xml:space="preserve"> (mean 30.6 mm</w:delText>
        </w:r>
      </w:del>
      <w:del w:id="692" w:author="NB" w:date="2018-06-19T22:08:00Z">
        <w:r w:rsidRPr="004329DD" w:rsidDel="00D05DFB">
          <w:rPr>
            <w:szCs w:val="24"/>
          </w:rPr>
          <w:delText>, median 48.9 mm</w:delText>
        </w:r>
      </w:del>
      <w:r w:rsidRPr="004329DD">
        <w:rPr>
          <w:szCs w:val="24"/>
        </w:rPr>
        <w:t xml:space="preserve">). Although the distributions </w:t>
      </w:r>
      <w:ins w:id="693" w:author="NB" w:date="2018-06-19T22:55:00Z">
        <w:r w:rsidR="004F4B3B">
          <w:rPr>
            <w:szCs w:val="24"/>
          </w:rPr>
          <w:t xml:space="preserve">of males and females </w:t>
        </w:r>
      </w:ins>
      <w:del w:id="694" w:author="NB" w:date="2018-06-19T22:55:00Z">
        <w:r w:rsidRPr="004329DD" w:rsidDel="004F4B3B">
          <w:rPr>
            <w:szCs w:val="24"/>
          </w:rPr>
          <w:delText xml:space="preserve">of the two groups </w:delText>
        </w:r>
      </w:del>
      <w:r w:rsidRPr="004329DD">
        <w:rPr>
          <w:szCs w:val="24"/>
        </w:rPr>
        <w:t xml:space="preserve">did not differ </w:t>
      </w:r>
      <w:del w:id="695" w:author="NB" w:date="2018-06-19T22:55:00Z">
        <w:r w:rsidRPr="004329DD" w:rsidDel="004F4B3B">
          <w:rPr>
            <w:szCs w:val="24"/>
          </w:rPr>
          <w:delText xml:space="preserve">significantly </w:delText>
        </w:r>
      </w:del>
      <w:r w:rsidRPr="004329DD">
        <w:rPr>
          <w:szCs w:val="24"/>
        </w:rPr>
        <w:t>(</w:t>
      </w:r>
      <w:del w:id="696" w:author="NB" w:date="2018-06-19T22:56:00Z">
        <w:r w:rsidRPr="004329DD" w:rsidDel="004F4B3B">
          <w:rPr>
            <w:szCs w:val="24"/>
          </w:rPr>
          <w:delText xml:space="preserve">Mann–Whitney, </w:delText>
        </w:r>
      </w:del>
      <w:r w:rsidRPr="004329DD">
        <w:rPr>
          <w:szCs w:val="24"/>
        </w:rPr>
        <w:t>n1 = 6182, n2</w:t>
      </w:r>
      <w:r w:rsidRPr="004329DD">
        <w:rPr>
          <w:i/>
          <w:szCs w:val="24"/>
        </w:rPr>
        <w:t xml:space="preserve"> </w:t>
      </w:r>
      <w:r w:rsidRPr="004329DD">
        <w:rPr>
          <w:szCs w:val="24"/>
        </w:rPr>
        <w:t>= 1994</w:t>
      </w:r>
      <w:ins w:id="697" w:author="NB" w:date="2018-06-19T22:55:00Z">
        <w:r w:rsidR="004F4B3B">
          <w:rPr>
            <w:szCs w:val="24"/>
          </w:rPr>
          <w:t>;</w:t>
        </w:r>
      </w:ins>
      <w:del w:id="698" w:author="NB" w:date="2018-06-19T22:55:00Z">
        <w:r w:rsidRPr="004329DD" w:rsidDel="004F4B3B">
          <w:rPr>
            <w:szCs w:val="24"/>
          </w:rPr>
          <w:delText>,</w:delText>
        </w:r>
      </w:del>
      <w:r w:rsidRPr="004329DD">
        <w:rPr>
          <w:szCs w:val="24"/>
        </w:rPr>
        <w:t xml:space="preserve"> p = 0.725</w:t>
      </w:r>
      <w:ins w:id="699" w:author="NB" w:date="2018-06-19T22:57:00Z">
        <w:r w:rsidR="004F4B3B">
          <w:rPr>
            <w:szCs w:val="24"/>
          </w:rPr>
          <w:t xml:space="preserve">; n = </w:t>
        </w:r>
        <w:r w:rsidR="004F4B3B" w:rsidRPr="004F4B3B">
          <w:rPr>
            <w:szCs w:val="24"/>
            <w:highlight w:val="yellow"/>
            <w:rPrChange w:id="700" w:author="NB" w:date="2018-06-19T22:57:00Z">
              <w:rPr>
                <w:szCs w:val="24"/>
              </w:rPr>
            </w:rPrChange>
          </w:rPr>
          <w:t>XXX</w:t>
        </w:r>
      </w:ins>
      <w:del w:id="701" w:author="NB" w:date="2018-06-19T22:55:00Z">
        <w:r w:rsidRPr="004329DD" w:rsidDel="004F4B3B">
          <w:rPr>
            <w:szCs w:val="24"/>
          </w:rPr>
          <w:delText xml:space="preserve"> two-tailed</w:delText>
        </w:r>
      </w:del>
      <w:r w:rsidRPr="004329DD">
        <w:rPr>
          <w:szCs w:val="24"/>
        </w:rPr>
        <w:t>), large males were significantly larger than female</w:t>
      </w:r>
      <w:del w:id="702" w:author="NB" w:date="2018-06-19T22:09:00Z">
        <w:r w:rsidRPr="004329DD" w:rsidDel="00D05DFB">
          <w:rPr>
            <w:szCs w:val="24"/>
          </w:rPr>
          <w:delText xml:space="preserve"> counterpart</w:delText>
        </w:r>
      </w:del>
      <w:r w:rsidRPr="004329DD">
        <w:rPr>
          <w:szCs w:val="24"/>
        </w:rPr>
        <w:t>s (Mann–Whitney of upper decile, n1 = 666, n2 = 197</w:t>
      </w:r>
      <w:ins w:id="703" w:author="NB" w:date="2018-06-19T22:56:00Z">
        <w:r w:rsidR="004F4B3B">
          <w:rPr>
            <w:szCs w:val="24"/>
          </w:rPr>
          <w:t>;</w:t>
        </w:r>
      </w:ins>
      <w:del w:id="704" w:author="NB" w:date="2018-06-19T22:56:00Z">
        <w:r w:rsidRPr="004329DD" w:rsidDel="004F4B3B">
          <w:rPr>
            <w:szCs w:val="24"/>
          </w:rPr>
          <w:delText>,</w:delText>
        </w:r>
      </w:del>
      <w:r w:rsidRPr="004329DD">
        <w:rPr>
          <w:szCs w:val="24"/>
        </w:rPr>
        <w:t xml:space="preserve"> p &lt; 0.001</w:t>
      </w:r>
      <w:ins w:id="705" w:author="NB" w:date="2018-06-19T22:57:00Z">
        <w:r w:rsidR="004F4B3B">
          <w:rPr>
            <w:szCs w:val="24"/>
          </w:rPr>
          <w:t xml:space="preserve">; n = </w:t>
        </w:r>
        <w:r w:rsidR="004F4B3B" w:rsidRPr="004F4B3B">
          <w:rPr>
            <w:szCs w:val="24"/>
            <w:highlight w:val="yellow"/>
            <w:rPrChange w:id="706" w:author="NB" w:date="2018-06-19T22:57:00Z">
              <w:rPr>
                <w:szCs w:val="24"/>
              </w:rPr>
            </w:rPrChange>
          </w:rPr>
          <w:t>XXX</w:t>
        </w:r>
      </w:ins>
      <w:r w:rsidRPr="004329DD">
        <w:rPr>
          <w:szCs w:val="24"/>
        </w:rPr>
        <w:t xml:space="preserve">). The mean size of both male and female individuals encountered showed two distinct </w:t>
      </w:r>
      <w:ins w:id="707" w:author="NB" w:date="2018-06-19T22:57:00Z">
        <w:r w:rsidR="004F4B3B">
          <w:rPr>
            <w:szCs w:val="24"/>
          </w:rPr>
          <w:t xml:space="preserve">and synchronous </w:t>
        </w:r>
      </w:ins>
      <w:r w:rsidRPr="004329DD">
        <w:rPr>
          <w:szCs w:val="24"/>
        </w:rPr>
        <w:t xml:space="preserve">peaks during the year, one between October and December, and another more pronounced between March and May (Fig. 3B). </w:t>
      </w:r>
    </w:p>
    <w:p w14:paraId="4FFAA153" w14:textId="778B9A00" w:rsidR="00A23C02" w:rsidRPr="004329DD" w:rsidRDefault="00A23C02" w:rsidP="00CF240A">
      <w:pPr>
        <w:pStyle w:val="BodyText"/>
        <w:spacing w:after="0" w:line="480" w:lineRule="auto"/>
        <w:ind w:firstLine="720"/>
        <w:rPr>
          <w:szCs w:val="24"/>
        </w:rPr>
      </w:pPr>
      <w:del w:id="708" w:author="NB" w:date="2018-06-19T22:58:00Z">
        <w:r w:rsidRPr="004329DD" w:rsidDel="004F4B3B">
          <w:rPr>
            <w:szCs w:val="24"/>
          </w:rPr>
          <w:delText>The m</w:delText>
        </w:r>
      </w:del>
      <w:ins w:id="709" w:author="NB" w:date="2018-06-19T22:58:00Z">
        <w:r w:rsidR="004F4B3B">
          <w:rPr>
            <w:szCs w:val="24"/>
          </w:rPr>
          <w:t>M</w:t>
        </w:r>
      </w:ins>
      <w:r w:rsidRPr="004329DD">
        <w:rPr>
          <w:szCs w:val="24"/>
        </w:rPr>
        <w:t>ean size</w:t>
      </w:r>
      <w:del w:id="710" w:author="NB" w:date="2018-06-19T22:58:00Z">
        <w:r w:rsidRPr="004329DD" w:rsidDel="004F4B3B">
          <w:rPr>
            <w:szCs w:val="24"/>
          </w:rPr>
          <w:delText>s</w:delText>
        </w:r>
      </w:del>
      <w:r w:rsidRPr="004329DD">
        <w:rPr>
          <w:szCs w:val="24"/>
        </w:rPr>
        <w:t xml:space="preserve"> w</w:t>
      </w:r>
      <w:ins w:id="711" w:author="NB" w:date="2018-06-19T22:58:00Z">
        <w:r w:rsidR="004F4B3B">
          <w:rPr>
            <w:szCs w:val="24"/>
          </w:rPr>
          <w:t>as</w:t>
        </w:r>
      </w:ins>
      <w:del w:id="712" w:author="NB" w:date="2018-06-19T22:58:00Z">
        <w:r w:rsidRPr="004329DD" w:rsidDel="004F4B3B">
          <w:rPr>
            <w:szCs w:val="24"/>
          </w:rPr>
          <w:delText>ere</w:delText>
        </w:r>
      </w:del>
      <w:r w:rsidRPr="004329DD">
        <w:rPr>
          <w:szCs w:val="24"/>
        </w:rPr>
        <w:t xml:space="preserve"> also </w:t>
      </w:r>
      <w:del w:id="713" w:author="NB" w:date="2018-06-19T22:09:00Z">
        <w:r w:rsidRPr="004329DD" w:rsidDel="00D05DFB">
          <w:rPr>
            <w:szCs w:val="24"/>
          </w:rPr>
          <w:delText xml:space="preserve">found to be </w:delText>
        </w:r>
      </w:del>
      <w:r w:rsidRPr="004329DD">
        <w:rPr>
          <w:szCs w:val="24"/>
        </w:rPr>
        <w:t>affected by the distance to shore</w:t>
      </w:r>
      <w:ins w:id="714" w:author="NB" w:date="2018-06-19T22:58:00Z">
        <w:r w:rsidR="004F4B3B">
          <w:rPr>
            <w:szCs w:val="24"/>
          </w:rPr>
          <w:t>, with f</w:t>
        </w:r>
      </w:ins>
      <w:del w:id="715" w:author="NB" w:date="2018-06-19T22:58:00Z">
        <w:r w:rsidRPr="004329DD" w:rsidDel="004F4B3B">
          <w:rPr>
            <w:szCs w:val="24"/>
          </w:rPr>
          <w:delText>. In general, fe</w:delText>
        </w:r>
      </w:del>
      <w:ins w:id="716" w:author="NB" w:date="2018-06-19T22:58:00Z">
        <w:r w:rsidR="004F4B3B">
          <w:rPr>
            <w:szCs w:val="24"/>
          </w:rPr>
          <w:t>e</w:t>
        </w:r>
      </w:ins>
      <w:r w:rsidRPr="004329DD">
        <w:rPr>
          <w:szCs w:val="24"/>
        </w:rPr>
        <w:t xml:space="preserve">males encountered close to shore </w:t>
      </w:r>
      <w:ins w:id="717" w:author="NB" w:date="2018-06-19T22:58:00Z">
        <w:r w:rsidR="004F4B3B">
          <w:rPr>
            <w:szCs w:val="24"/>
          </w:rPr>
          <w:t xml:space="preserve">being </w:t>
        </w:r>
      </w:ins>
      <w:del w:id="718" w:author="NB" w:date="2018-06-19T22:58:00Z">
        <w:r w:rsidRPr="004329DD" w:rsidDel="004F4B3B">
          <w:rPr>
            <w:szCs w:val="24"/>
          </w:rPr>
          <w:delText xml:space="preserve">were </w:delText>
        </w:r>
      </w:del>
      <w:del w:id="719" w:author="NB" w:date="2018-06-19T22:09:00Z">
        <w:r w:rsidRPr="004329DD" w:rsidDel="00D05DFB">
          <w:rPr>
            <w:szCs w:val="24"/>
          </w:rPr>
          <w:delText xml:space="preserve">generally </w:delText>
        </w:r>
      </w:del>
      <w:r w:rsidRPr="004329DD">
        <w:rPr>
          <w:szCs w:val="24"/>
        </w:rPr>
        <w:t xml:space="preserve">larger than those encountered inland. </w:t>
      </w:r>
      <w:del w:id="720" w:author="NB" w:date="2018-06-19T22:58:00Z">
        <w:r w:rsidRPr="004329DD" w:rsidDel="004F4B3B">
          <w:rPr>
            <w:szCs w:val="24"/>
          </w:rPr>
          <w:delText>On the other hand</w:delText>
        </w:r>
      </w:del>
      <w:ins w:id="721" w:author="NB" w:date="2018-06-19T22:58:00Z">
        <w:r w:rsidR="004F4B3B">
          <w:rPr>
            <w:szCs w:val="24"/>
          </w:rPr>
          <w:t>In contrast</w:t>
        </w:r>
      </w:ins>
      <w:r w:rsidRPr="004329DD">
        <w:rPr>
          <w:szCs w:val="24"/>
        </w:rPr>
        <w:t xml:space="preserve">, males </w:t>
      </w:r>
      <w:ins w:id="722" w:author="NB" w:date="2018-06-19T22:59:00Z">
        <w:r w:rsidR="004F4B3B">
          <w:rPr>
            <w:szCs w:val="24"/>
          </w:rPr>
          <w:t xml:space="preserve">encountered inland </w:t>
        </w:r>
      </w:ins>
      <w:del w:id="723" w:author="NB" w:date="2018-06-19T22:59:00Z">
        <w:r w:rsidRPr="004329DD" w:rsidDel="004F4B3B">
          <w:rPr>
            <w:szCs w:val="24"/>
          </w:rPr>
          <w:delText xml:space="preserve">found away from the </w:delText>
        </w:r>
        <w:commentRangeStart w:id="724"/>
        <w:r w:rsidRPr="004329DD" w:rsidDel="004F4B3B">
          <w:rPr>
            <w:szCs w:val="24"/>
          </w:rPr>
          <w:delText xml:space="preserve">coast </w:delText>
        </w:r>
        <w:commentRangeEnd w:id="724"/>
        <w:r w:rsidR="00D05DFB" w:rsidDel="004F4B3B">
          <w:rPr>
            <w:rStyle w:val="CommentReference"/>
          </w:rPr>
          <w:commentReference w:id="724"/>
        </w:r>
      </w:del>
      <w:r w:rsidRPr="004329DD">
        <w:rPr>
          <w:szCs w:val="24"/>
        </w:rPr>
        <w:t xml:space="preserve">were </w:t>
      </w:r>
      <w:del w:id="725" w:author="NB" w:date="2018-06-19T22:59:00Z">
        <w:r w:rsidRPr="004329DD" w:rsidDel="004F4B3B">
          <w:rPr>
            <w:szCs w:val="24"/>
          </w:rPr>
          <w:delText xml:space="preserve">substantially </w:delText>
        </w:r>
      </w:del>
      <w:r w:rsidRPr="004329DD">
        <w:rPr>
          <w:szCs w:val="24"/>
        </w:rPr>
        <w:t xml:space="preserve">larger than those </w:t>
      </w:r>
      <w:del w:id="726" w:author="NB" w:date="2018-06-19T22:59:00Z">
        <w:r w:rsidRPr="004329DD" w:rsidDel="004F4B3B">
          <w:rPr>
            <w:szCs w:val="24"/>
          </w:rPr>
          <w:delText xml:space="preserve">encountered </w:delText>
        </w:r>
      </w:del>
      <w:r w:rsidRPr="004329DD">
        <w:rPr>
          <w:szCs w:val="24"/>
        </w:rPr>
        <w:t xml:space="preserve">close to shore. This difference </w:t>
      </w:r>
      <w:ins w:id="727" w:author="NB" w:date="2018-06-19T22:10:00Z">
        <w:r w:rsidR="00D05DFB">
          <w:rPr>
            <w:szCs w:val="24"/>
          </w:rPr>
          <w:t>i</w:t>
        </w:r>
      </w:ins>
      <w:del w:id="728" w:author="NB" w:date="2018-06-19T22:10:00Z">
        <w:r w:rsidRPr="004329DD" w:rsidDel="00D05DFB">
          <w:rPr>
            <w:szCs w:val="24"/>
          </w:rPr>
          <w:delText>o</w:delText>
        </w:r>
      </w:del>
      <w:r w:rsidRPr="004329DD">
        <w:rPr>
          <w:szCs w:val="24"/>
        </w:rPr>
        <w:t>n male</w:t>
      </w:r>
      <w:ins w:id="729" w:author="NB" w:date="2018-06-19T22:10:00Z">
        <w:r w:rsidR="00D05DFB">
          <w:rPr>
            <w:szCs w:val="24"/>
          </w:rPr>
          <w:t>s encountered</w:t>
        </w:r>
      </w:ins>
      <w:del w:id="730" w:author="NB" w:date="2018-06-19T22:10:00Z">
        <w:r w:rsidRPr="004329DD" w:rsidDel="00D05DFB">
          <w:rPr>
            <w:szCs w:val="24"/>
          </w:rPr>
          <w:delText xml:space="preserve"> size between coastal and inshore habitats</w:delText>
        </w:r>
      </w:del>
      <w:r w:rsidRPr="004329DD">
        <w:rPr>
          <w:szCs w:val="24"/>
        </w:rPr>
        <w:t xml:space="preserve">, however, becomes inconspicuous in December and January and from June to August (Fig. 3B). Furthermore, </w:t>
      </w:r>
      <w:del w:id="731" w:author="NB" w:date="2018-06-19T22:10:00Z">
        <w:r w:rsidRPr="004329DD" w:rsidDel="00D05DFB">
          <w:rPr>
            <w:szCs w:val="24"/>
          </w:rPr>
          <w:delText xml:space="preserve">the size of </w:delText>
        </w:r>
      </w:del>
      <w:r w:rsidRPr="004329DD">
        <w:rPr>
          <w:szCs w:val="24"/>
        </w:rPr>
        <w:t xml:space="preserve">males encountered </w:t>
      </w:r>
      <w:commentRangeStart w:id="732"/>
      <w:r w:rsidRPr="004329DD">
        <w:rPr>
          <w:szCs w:val="24"/>
        </w:rPr>
        <w:t xml:space="preserve">close </w:t>
      </w:r>
      <w:commentRangeEnd w:id="732"/>
      <w:r w:rsidR="004F4B3B">
        <w:rPr>
          <w:rStyle w:val="CommentReference"/>
        </w:rPr>
        <w:commentReference w:id="732"/>
      </w:r>
      <w:r w:rsidRPr="004329DD">
        <w:rPr>
          <w:szCs w:val="24"/>
        </w:rPr>
        <w:t>to new moon w</w:t>
      </w:r>
      <w:ins w:id="733" w:author="NB" w:date="2018-06-19T22:10:00Z">
        <w:r w:rsidR="00D05DFB">
          <w:rPr>
            <w:szCs w:val="24"/>
          </w:rPr>
          <w:t>ere</w:t>
        </w:r>
      </w:ins>
      <w:del w:id="734" w:author="NB" w:date="2018-06-19T22:10:00Z">
        <w:r w:rsidRPr="004329DD" w:rsidDel="00D05DFB">
          <w:rPr>
            <w:szCs w:val="24"/>
          </w:rPr>
          <w:delText>as</w:delText>
        </w:r>
      </w:del>
      <w:r w:rsidRPr="004329DD">
        <w:rPr>
          <w:szCs w:val="24"/>
        </w:rPr>
        <w:t xml:space="preserve"> </w:t>
      </w:r>
      <w:del w:id="735" w:author="NB" w:date="2018-06-19T23:00:00Z">
        <w:r w:rsidRPr="004329DD" w:rsidDel="004F4B3B">
          <w:rPr>
            <w:szCs w:val="24"/>
          </w:rPr>
          <w:delText xml:space="preserve">significantly </w:delText>
        </w:r>
      </w:del>
      <w:r w:rsidRPr="004329DD">
        <w:rPr>
          <w:szCs w:val="24"/>
        </w:rPr>
        <w:t xml:space="preserve">larger than </w:t>
      </w:r>
      <w:del w:id="736" w:author="NB" w:date="2018-06-19T22:10:00Z">
        <w:r w:rsidRPr="004329DD" w:rsidDel="00D05DFB">
          <w:rPr>
            <w:szCs w:val="24"/>
          </w:rPr>
          <w:delText xml:space="preserve">that of </w:delText>
        </w:r>
      </w:del>
      <w:r w:rsidRPr="004329DD">
        <w:rPr>
          <w:szCs w:val="24"/>
        </w:rPr>
        <w:t>males encountered close to full moon</w:t>
      </w:r>
      <w:ins w:id="737" w:author="NB" w:date="2018-06-19T23:00:00Z">
        <w:r w:rsidR="004F4B3B">
          <w:rPr>
            <w:szCs w:val="24"/>
          </w:rPr>
          <w:t xml:space="preserve"> while</w:t>
        </w:r>
      </w:ins>
      <w:del w:id="738" w:author="NB" w:date="2018-06-19T23:00:00Z">
        <w:r w:rsidRPr="004329DD" w:rsidDel="004F4B3B">
          <w:rPr>
            <w:szCs w:val="24"/>
          </w:rPr>
          <w:delText>. In contrast,</w:delText>
        </w:r>
      </w:del>
      <w:r w:rsidRPr="004329DD">
        <w:rPr>
          <w:szCs w:val="24"/>
        </w:rPr>
        <w:t xml:space="preserve"> </w:t>
      </w:r>
      <w:del w:id="739" w:author="NB" w:date="2018-06-19T22:10:00Z">
        <w:r w:rsidRPr="004329DD" w:rsidDel="00D05DFB">
          <w:rPr>
            <w:szCs w:val="24"/>
          </w:rPr>
          <w:delText xml:space="preserve">the size of encountered </w:delText>
        </w:r>
      </w:del>
      <w:r w:rsidRPr="004329DD">
        <w:rPr>
          <w:szCs w:val="24"/>
        </w:rPr>
        <w:t xml:space="preserve">females showed no </w:t>
      </w:r>
      <w:ins w:id="740" w:author="NB" w:date="2018-06-19T22:10:00Z">
        <w:r w:rsidR="00D05DFB">
          <w:rPr>
            <w:szCs w:val="24"/>
          </w:rPr>
          <w:t xml:space="preserve">size </w:t>
        </w:r>
      </w:ins>
      <w:r w:rsidRPr="004329DD">
        <w:rPr>
          <w:szCs w:val="24"/>
        </w:rPr>
        <w:t xml:space="preserve">variation over the </w:t>
      </w:r>
      <w:del w:id="741" w:author="NB" w:date="2018-06-19T23:01:00Z">
        <w:r w:rsidRPr="004329DD" w:rsidDel="004F4B3B">
          <w:rPr>
            <w:szCs w:val="24"/>
          </w:rPr>
          <w:delText xml:space="preserve">moon </w:delText>
        </w:r>
      </w:del>
      <w:ins w:id="742" w:author="NB" w:date="2018-06-19T23:01:00Z">
        <w:r w:rsidR="004F4B3B">
          <w:rPr>
            <w:szCs w:val="24"/>
          </w:rPr>
          <w:t>lunar</w:t>
        </w:r>
        <w:r w:rsidR="004F4B3B" w:rsidRPr="004329DD">
          <w:rPr>
            <w:szCs w:val="24"/>
          </w:rPr>
          <w:t xml:space="preserve"> </w:t>
        </w:r>
      </w:ins>
      <w:r w:rsidRPr="004329DD">
        <w:rPr>
          <w:szCs w:val="24"/>
        </w:rPr>
        <w:t>cycle (Fig. 4B).</w:t>
      </w:r>
    </w:p>
    <w:p w14:paraId="5D0BD6BA" w14:textId="77777777" w:rsidR="00190A94" w:rsidRPr="004329DD" w:rsidRDefault="00190A94" w:rsidP="00CF240A">
      <w:pPr>
        <w:pStyle w:val="BodyText"/>
        <w:spacing w:after="0" w:line="480" w:lineRule="auto"/>
        <w:ind w:firstLine="720"/>
        <w:rPr>
          <w:szCs w:val="24"/>
        </w:rPr>
      </w:pPr>
    </w:p>
    <w:p w14:paraId="2A3974CA" w14:textId="77777777" w:rsidR="00A23C02" w:rsidRPr="004329DD" w:rsidRDefault="00A23C02" w:rsidP="00CF240A">
      <w:pPr>
        <w:pStyle w:val="BodyText"/>
        <w:spacing w:after="0" w:line="480" w:lineRule="auto"/>
        <w:rPr>
          <w:i/>
          <w:szCs w:val="24"/>
        </w:rPr>
      </w:pPr>
      <w:r w:rsidRPr="004329DD">
        <w:rPr>
          <w:i/>
          <w:szCs w:val="24"/>
        </w:rPr>
        <w:t>Moulting and reproduction</w:t>
      </w:r>
    </w:p>
    <w:p w14:paraId="79422D57" w14:textId="3A5C1555" w:rsidR="00A23C02" w:rsidRPr="004329DD" w:rsidRDefault="00A23C02" w:rsidP="00CF240A">
      <w:pPr>
        <w:pStyle w:val="BodyText"/>
        <w:spacing w:after="0" w:line="480" w:lineRule="auto"/>
        <w:rPr>
          <w:i/>
          <w:szCs w:val="24"/>
        </w:rPr>
      </w:pPr>
      <w:r w:rsidRPr="004329DD">
        <w:rPr>
          <w:szCs w:val="24"/>
        </w:rPr>
        <w:t xml:space="preserve">Males over 30mm </w:t>
      </w:r>
      <w:del w:id="743" w:author="NB" w:date="2018-06-19T22:11:00Z">
        <w:r w:rsidRPr="004329DD" w:rsidDel="00D05DFB">
          <w:rPr>
            <w:szCs w:val="24"/>
          </w:rPr>
          <w:delText xml:space="preserve">were found to </w:delText>
        </w:r>
      </w:del>
      <w:r w:rsidRPr="004329DD">
        <w:rPr>
          <w:szCs w:val="24"/>
        </w:rPr>
        <w:t>exhibit</w:t>
      </w:r>
      <w:ins w:id="744" w:author="NB" w:date="2018-06-19T22:11:00Z">
        <w:r w:rsidR="00D05DFB">
          <w:rPr>
            <w:szCs w:val="24"/>
          </w:rPr>
          <w:t>ed</w:t>
        </w:r>
      </w:ins>
      <w:r w:rsidRPr="004329DD">
        <w:rPr>
          <w:szCs w:val="24"/>
        </w:rPr>
        <w:t xml:space="preserve"> a</w:t>
      </w:r>
      <w:ins w:id="745" w:author="NB" w:date="2018-06-19T23:02:00Z">
        <w:r w:rsidR="004F4B3B">
          <w:rPr>
            <w:szCs w:val="24"/>
          </w:rPr>
          <w:t>n annual</w:t>
        </w:r>
      </w:ins>
      <w:del w:id="746" w:author="NB" w:date="2018-06-19T23:02:00Z">
        <w:r w:rsidRPr="004329DD" w:rsidDel="004F4B3B">
          <w:rPr>
            <w:szCs w:val="24"/>
          </w:rPr>
          <w:delText xml:space="preserve"> yearly</w:delText>
        </w:r>
      </w:del>
      <w:r w:rsidRPr="004329DD">
        <w:rPr>
          <w:szCs w:val="24"/>
        </w:rPr>
        <w:t xml:space="preserve"> cycle </w:t>
      </w:r>
      <w:del w:id="747" w:author="NB" w:date="2018-06-19T22:11:00Z">
        <w:r w:rsidRPr="004329DD" w:rsidDel="00D05DFB">
          <w:rPr>
            <w:szCs w:val="24"/>
          </w:rPr>
          <w:delText xml:space="preserve">regarding </w:delText>
        </w:r>
      </w:del>
      <w:ins w:id="748" w:author="NB" w:date="2018-06-19T22:11:00Z">
        <w:r w:rsidR="00D05DFB">
          <w:rPr>
            <w:szCs w:val="24"/>
          </w:rPr>
          <w:t xml:space="preserve">in pleon </w:t>
        </w:r>
      </w:ins>
      <w:del w:id="749" w:author="NB" w:date="2018-06-19T22:11:00Z">
        <w:r w:rsidRPr="004329DD" w:rsidDel="00D05DFB">
          <w:rPr>
            <w:szCs w:val="24"/>
          </w:rPr>
          <w:delText xml:space="preserve">the </w:delText>
        </w:r>
      </w:del>
      <w:r w:rsidRPr="004329DD">
        <w:rPr>
          <w:szCs w:val="24"/>
        </w:rPr>
        <w:t>size</w:t>
      </w:r>
      <w:del w:id="750" w:author="NB" w:date="2018-06-19T22:11:00Z">
        <w:r w:rsidRPr="004329DD" w:rsidDel="00D05DFB">
          <w:rPr>
            <w:szCs w:val="24"/>
          </w:rPr>
          <w:delText xml:space="preserve"> of their pleon</w:delText>
        </w:r>
      </w:del>
      <w:r w:rsidRPr="004329DD">
        <w:rPr>
          <w:szCs w:val="24"/>
        </w:rPr>
        <w:t xml:space="preserve">, with a </w:t>
      </w:r>
      <w:del w:id="751" w:author="NB" w:date="2018-06-19T23:01:00Z">
        <w:r w:rsidRPr="004329DD" w:rsidDel="004F4B3B">
          <w:rPr>
            <w:szCs w:val="24"/>
          </w:rPr>
          <w:delText xml:space="preserve">clear </w:delText>
        </w:r>
      </w:del>
      <w:r w:rsidRPr="004329DD">
        <w:rPr>
          <w:szCs w:val="24"/>
        </w:rPr>
        <w:t>peak in April and May (Fig.</w:t>
      </w:r>
      <w:ins w:id="752" w:author="NB" w:date="2018-06-19T23:02:00Z">
        <w:r w:rsidR="004F4B3B">
          <w:rPr>
            <w:szCs w:val="24"/>
          </w:rPr>
          <w:t xml:space="preserve"> </w:t>
        </w:r>
      </w:ins>
      <w:r w:rsidRPr="004329DD">
        <w:rPr>
          <w:szCs w:val="24"/>
        </w:rPr>
        <w:t>6)</w:t>
      </w:r>
      <w:ins w:id="753" w:author="NB" w:date="2018-06-19T23:02:00Z">
        <w:r w:rsidR="004F4B3B">
          <w:rPr>
            <w:szCs w:val="24"/>
          </w:rPr>
          <w:t>, while</w:t>
        </w:r>
      </w:ins>
      <w:del w:id="754" w:author="NB" w:date="2018-06-19T23:02:00Z">
        <w:r w:rsidRPr="004329DD" w:rsidDel="004F4B3B">
          <w:rPr>
            <w:szCs w:val="24"/>
          </w:rPr>
          <w:delText>. In contrast,</w:delText>
        </w:r>
      </w:del>
      <w:r w:rsidRPr="004329DD">
        <w:rPr>
          <w:szCs w:val="24"/>
        </w:rPr>
        <w:t xml:space="preserve"> female</w:t>
      </w:r>
      <w:del w:id="755" w:author="NB" w:date="2018-06-19T23:02:00Z">
        <w:r w:rsidRPr="004329DD" w:rsidDel="004F4B3B">
          <w:rPr>
            <w:szCs w:val="24"/>
          </w:rPr>
          <w:delText xml:space="preserve">s </w:delText>
        </w:r>
      </w:del>
      <w:del w:id="756" w:author="NB" w:date="2018-06-19T22:11:00Z">
        <w:r w:rsidRPr="004329DD" w:rsidDel="00D05DFB">
          <w:rPr>
            <w:szCs w:val="24"/>
          </w:rPr>
          <w:delText xml:space="preserve">encountered in November have </w:delText>
        </w:r>
      </w:del>
      <w:del w:id="757" w:author="NB" w:date="2018-06-19T23:02:00Z">
        <w:r w:rsidRPr="004329DD" w:rsidDel="004F4B3B">
          <w:rPr>
            <w:szCs w:val="24"/>
          </w:rPr>
          <w:delText>the largest</w:delText>
        </w:r>
      </w:del>
      <w:r w:rsidRPr="004329DD">
        <w:rPr>
          <w:szCs w:val="24"/>
        </w:rPr>
        <w:t xml:space="preserve"> pleon</w:t>
      </w:r>
      <w:ins w:id="758" w:author="NB" w:date="2018-06-19T22:11:00Z">
        <w:r w:rsidR="00D05DFB">
          <w:rPr>
            <w:szCs w:val="24"/>
          </w:rPr>
          <w:t xml:space="preserve">s </w:t>
        </w:r>
      </w:ins>
      <w:ins w:id="759" w:author="NB" w:date="2018-06-19T23:02:00Z">
        <w:r w:rsidR="004F4B3B">
          <w:rPr>
            <w:szCs w:val="24"/>
          </w:rPr>
          <w:t xml:space="preserve">were largest </w:t>
        </w:r>
      </w:ins>
      <w:ins w:id="760" w:author="NB" w:date="2018-06-19T22:11:00Z">
        <w:r w:rsidR="00D05DFB">
          <w:rPr>
            <w:szCs w:val="24"/>
          </w:rPr>
          <w:t>in November</w:t>
        </w:r>
      </w:ins>
      <w:r w:rsidRPr="004329DD">
        <w:rPr>
          <w:szCs w:val="24"/>
        </w:rPr>
        <w:t xml:space="preserve"> with a</w:t>
      </w:r>
      <w:del w:id="761" w:author="NB" w:date="2018-06-19T23:02:00Z">
        <w:r w:rsidRPr="004329DD" w:rsidDel="004F4B3B">
          <w:rPr>
            <w:szCs w:val="24"/>
          </w:rPr>
          <w:delText>n additional</w:delText>
        </w:r>
      </w:del>
      <w:r w:rsidRPr="004329DD">
        <w:rPr>
          <w:szCs w:val="24"/>
        </w:rPr>
        <w:t xml:space="preserve"> less conspicuous peak of pleon expansion between May and July (Fig. 6).</w:t>
      </w:r>
      <w:r w:rsidR="0031175C" w:rsidRPr="004329DD">
        <w:rPr>
          <w:szCs w:val="24"/>
        </w:rPr>
        <w:t xml:space="preserve"> </w:t>
      </w:r>
      <w:r w:rsidRPr="004329DD">
        <w:rPr>
          <w:szCs w:val="24"/>
        </w:rPr>
        <w:t xml:space="preserve">Throughout the monitoring period, </w:t>
      </w:r>
      <w:ins w:id="762" w:author="NB" w:date="2018-06-19T22:14:00Z">
        <w:r w:rsidR="00107C6B">
          <w:rPr>
            <w:szCs w:val="24"/>
          </w:rPr>
          <w:t xml:space="preserve">only </w:t>
        </w:r>
      </w:ins>
      <w:del w:id="763" w:author="NB" w:date="2018-06-19T22:13:00Z">
        <w:r w:rsidRPr="004329DD" w:rsidDel="00107C6B">
          <w:rPr>
            <w:szCs w:val="24"/>
          </w:rPr>
          <w:delText xml:space="preserve">few </w:delText>
        </w:r>
      </w:del>
      <w:ins w:id="764" w:author="NB" w:date="2018-06-19T22:13:00Z">
        <w:r w:rsidR="00107C6B">
          <w:rPr>
            <w:szCs w:val="24"/>
          </w:rPr>
          <w:t>14</w:t>
        </w:r>
        <w:r w:rsidR="00107C6B" w:rsidRPr="004329DD">
          <w:rPr>
            <w:szCs w:val="24"/>
          </w:rPr>
          <w:t xml:space="preserve"> </w:t>
        </w:r>
      </w:ins>
      <w:r w:rsidRPr="004329DD">
        <w:rPr>
          <w:i/>
          <w:szCs w:val="24"/>
        </w:rPr>
        <w:t>B. latro</w:t>
      </w:r>
      <w:r w:rsidRPr="004329DD">
        <w:rPr>
          <w:szCs w:val="24"/>
        </w:rPr>
        <w:t xml:space="preserve"> </w:t>
      </w:r>
      <w:r w:rsidRPr="004329DD">
        <w:rPr>
          <w:szCs w:val="24"/>
        </w:rPr>
        <w:lastRenderedPageBreak/>
        <w:t>females (</w:t>
      </w:r>
      <w:del w:id="765" w:author="NB" w:date="2018-06-19T22:13:00Z">
        <w:r w:rsidRPr="004329DD" w:rsidDel="00107C6B">
          <w:rPr>
            <w:szCs w:val="24"/>
          </w:rPr>
          <w:delText xml:space="preserve">14 </w:delText>
        </w:r>
      </w:del>
      <w:del w:id="766" w:author="NB" w:date="2018-06-19T22:11:00Z">
        <w:r w:rsidRPr="004329DD" w:rsidDel="00D05DFB">
          <w:rPr>
            <w:szCs w:val="24"/>
          </w:rPr>
          <w:delText xml:space="preserve">out </w:delText>
        </w:r>
      </w:del>
      <w:r w:rsidRPr="004329DD">
        <w:rPr>
          <w:szCs w:val="24"/>
        </w:rPr>
        <w:t xml:space="preserve">of 2071 individuals in 12 </w:t>
      </w:r>
      <w:del w:id="767" w:author="NB" w:date="2018-06-19T22:11:00Z">
        <w:r w:rsidRPr="004329DD" w:rsidDel="00D05DFB">
          <w:rPr>
            <w:szCs w:val="24"/>
          </w:rPr>
          <w:delText xml:space="preserve">out </w:delText>
        </w:r>
      </w:del>
      <w:r w:rsidRPr="004329DD">
        <w:rPr>
          <w:szCs w:val="24"/>
        </w:rPr>
        <w:t xml:space="preserve">of </w:t>
      </w:r>
      <w:commentRangeStart w:id="768"/>
      <w:r w:rsidRPr="004329DD">
        <w:rPr>
          <w:szCs w:val="24"/>
        </w:rPr>
        <w:t xml:space="preserve">438 </w:t>
      </w:r>
      <w:commentRangeEnd w:id="768"/>
      <w:r w:rsidR="00D05DFB">
        <w:rPr>
          <w:rStyle w:val="CommentReference"/>
        </w:rPr>
        <w:commentReference w:id="768"/>
      </w:r>
      <w:r w:rsidRPr="004329DD">
        <w:rPr>
          <w:szCs w:val="24"/>
        </w:rPr>
        <w:t>transect surveys) were ovigerous</w:t>
      </w:r>
      <w:ins w:id="769" w:author="NB" w:date="2018-06-19T22:14:00Z">
        <w:r w:rsidR="00107C6B">
          <w:rPr>
            <w:szCs w:val="24"/>
          </w:rPr>
          <w:t>,</w:t>
        </w:r>
      </w:ins>
      <w:ins w:id="770" w:author="NB" w:date="2018-06-19T22:13:00Z">
        <w:r w:rsidR="00D05DFB">
          <w:rPr>
            <w:szCs w:val="24"/>
          </w:rPr>
          <w:t xml:space="preserve"> but</w:t>
        </w:r>
      </w:ins>
      <w:del w:id="771" w:author="NB" w:date="2018-06-19T22:13:00Z">
        <w:r w:rsidRPr="004329DD" w:rsidDel="00D05DFB">
          <w:rPr>
            <w:szCs w:val="24"/>
          </w:rPr>
          <w:delText>. Nevertheless,</w:delText>
        </w:r>
      </w:del>
      <w:r w:rsidRPr="004329DD">
        <w:rPr>
          <w:szCs w:val="24"/>
        </w:rPr>
        <w:t xml:space="preserve"> </w:t>
      </w:r>
      <w:del w:id="772" w:author="NB" w:date="2018-06-19T22:13:00Z">
        <w:r w:rsidRPr="004329DD" w:rsidDel="00D05DFB">
          <w:rPr>
            <w:szCs w:val="24"/>
          </w:rPr>
          <w:delText xml:space="preserve">these observations </w:delText>
        </w:r>
      </w:del>
      <w:ins w:id="773" w:author="NB" w:date="2018-06-19T22:13:00Z">
        <w:r w:rsidR="00D05DFB">
          <w:rPr>
            <w:szCs w:val="24"/>
          </w:rPr>
          <w:t xml:space="preserve">our data </w:t>
        </w:r>
      </w:ins>
      <w:ins w:id="774" w:author="NB" w:date="2018-06-19T22:14:00Z">
        <w:r w:rsidR="00107C6B">
          <w:rPr>
            <w:szCs w:val="24"/>
          </w:rPr>
          <w:t xml:space="preserve">indicate </w:t>
        </w:r>
      </w:ins>
      <w:del w:id="775" w:author="NB" w:date="2018-06-19T22:14:00Z">
        <w:r w:rsidRPr="004329DD" w:rsidDel="00107C6B">
          <w:rPr>
            <w:szCs w:val="24"/>
          </w:rPr>
          <w:delText>consistent</w:delText>
        </w:r>
      </w:del>
      <w:del w:id="776" w:author="NB" w:date="2018-06-19T22:13:00Z">
        <w:r w:rsidRPr="004329DD" w:rsidDel="00D05DFB">
          <w:rPr>
            <w:szCs w:val="24"/>
          </w:rPr>
          <w:delText>ly pointed out to</w:delText>
        </w:r>
      </w:del>
      <w:del w:id="777" w:author="NB" w:date="2018-06-19T22:14:00Z">
        <w:r w:rsidRPr="004329DD" w:rsidDel="00107C6B">
          <w:rPr>
            <w:szCs w:val="24"/>
          </w:rPr>
          <w:delText xml:space="preserve"> </w:delText>
        </w:r>
      </w:del>
      <w:r w:rsidRPr="004329DD">
        <w:rPr>
          <w:szCs w:val="24"/>
        </w:rPr>
        <w:t xml:space="preserve">a reproductive season between December and March with an increased probability </w:t>
      </w:r>
      <w:ins w:id="778" w:author="NB" w:date="2018-06-19T22:13:00Z">
        <w:r w:rsidR="00D05DFB">
          <w:rPr>
            <w:szCs w:val="24"/>
          </w:rPr>
          <w:t>of</w:t>
        </w:r>
      </w:ins>
      <w:del w:id="779" w:author="NB" w:date="2018-06-19T22:13:00Z">
        <w:r w:rsidRPr="004329DD" w:rsidDel="00D05DFB">
          <w:rPr>
            <w:szCs w:val="24"/>
          </w:rPr>
          <w:delText>to</w:delText>
        </w:r>
      </w:del>
      <w:r w:rsidRPr="004329DD">
        <w:rPr>
          <w:szCs w:val="24"/>
        </w:rPr>
        <w:t xml:space="preserve"> encounter</w:t>
      </w:r>
      <w:ins w:id="780" w:author="NB" w:date="2018-06-19T22:13:00Z">
        <w:r w:rsidR="00D05DFB">
          <w:rPr>
            <w:szCs w:val="24"/>
          </w:rPr>
          <w:t>ing</w:t>
        </w:r>
      </w:ins>
      <w:r w:rsidRPr="004329DD">
        <w:rPr>
          <w:szCs w:val="24"/>
        </w:rPr>
        <w:t xml:space="preserve"> females carrying eggs just before new moon (Fig. 7).</w:t>
      </w:r>
    </w:p>
    <w:p w14:paraId="7AD25924" w14:textId="77777777" w:rsidR="00A23C02" w:rsidRPr="004329DD" w:rsidRDefault="00A23C02" w:rsidP="004329DD">
      <w:pPr>
        <w:pStyle w:val="BodyText"/>
        <w:spacing w:after="0" w:line="480" w:lineRule="auto"/>
        <w:rPr>
          <w:b/>
          <w:szCs w:val="24"/>
        </w:rPr>
      </w:pPr>
    </w:p>
    <w:p w14:paraId="72B2A1B4" w14:textId="77777777" w:rsidR="00A23C02" w:rsidRPr="004329DD" w:rsidRDefault="00A23C02" w:rsidP="004329DD">
      <w:pPr>
        <w:pStyle w:val="BodyText"/>
        <w:spacing w:line="480" w:lineRule="auto"/>
        <w:rPr>
          <w:szCs w:val="24"/>
        </w:rPr>
      </w:pPr>
      <w:commentRangeStart w:id="781"/>
      <w:r w:rsidRPr="004329DD">
        <w:rPr>
          <w:szCs w:val="24"/>
        </w:rPr>
        <w:t>DISCUSSION</w:t>
      </w:r>
      <w:commentRangeEnd w:id="781"/>
      <w:r w:rsidR="000863C9">
        <w:rPr>
          <w:rStyle w:val="CommentReference"/>
        </w:rPr>
        <w:commentReference w:id="781"/>
      </w:r>
    </w:p>
    <w:p w14:paraId="4D88D453" w14:textId="77777777" w:rsidR="000863C9" w:rsidRDefault="00A23C02" w:rsidP="004329DD">
      <w:pPr>
        <w:pStyle w:val="BodyText"/>
        <w:spacing w:after="0" w:line="480" w:lineRule="auto"/>
        <w:rPr>
          <w:ins w:id="782" w:author="NB" w:date="2018-06-19T23:11:00Z"/>
          <w:rStyle w:val="A0"/>
          <w:color w:val="auto"/>
          <w:sz w:val="24"/>
          <w:szCs w:val="24"/>
        </w:rPr>
      </w:pPr>
      <w:commentRangeStart w:id="783"/>
      <w:del w:id="784" w:author="NB" w:date="2018-06-19T23:04:00Z">
        <w:r w:rsidRPr="004329DD" w:rsidDel="004F4B3B">
          <w:rPr>
            <w:szCs w:val="24"/>
          </w:rPr>
          <w:delText xml:space="preserve">The density of </w:delText>
        </w:r>
      </w:del>
      <w:r w:rsidRPr="004329DD">
        <w:rPr>
          <w:i/>
          <w:szCs w:val="24"/>
        </w:rPr>
        <w:t>Birgus latro</w:t>
      </w:r>
      <w:r w:rsidRPr="004329DD">
        <w:rPr>
          <w:szCs w:val="24"/>
        </w:rPr>
        <w:t xml:space="preserve"> </w:t>
      </w:r>
      <w:ins w:id="785" w:author="NB" w:date="2018-06-19T23:04:00Z">
        <w:r w:rsidR="004F4B3B">
          <w:rPr>
            <w:szCs w:val="24"/>
          </w:rPr>
          <w:t xml:space="preserve">density </w:t>
        </w:r>
      </w:ins>
      <w:r w:rsidRPr="004329DD">
        <w:rPr>
          <w:szCs w:val="24"/>
        </w:rPr>
        <w:t xml:space="preserve">has been stable in the survey location on Aldabra over </w:t>
      </w:r>
      <w:del w:id="786" w:author="NB" w:date="2018-06-19T23:04:00Z">
        <w:r w:rsidRPr="004329DD" w:rsidDel="004F4B3B">
          <w:rPr>
            <w:szCs w:val="24"/>
          </w:rPr>
          <w:delText xml:space="preserve">the </w:delText>
        </w:r>
      </w:del>
      <w:ins w:id="787" w:author="NB" w:date="2018-06-19T23:04:00Z">
        <w:r w:rsidR="004F4B3B">
          <w:rPr>
            <w:szCs w:val="24"/>
          </w:rPr>
          <w:t xml:space="preserve">our </w:t>
        </w:r>
      </w:ins>
      <w:r w:rsidRPr="004329DD">
        <w:rPr>
          <w:szCs w:val="24"/>
        </w:rPr>
        <w:t>nine</w:t>
      </w:r>
      <w:ins w:id="788" w:author="NB" w:date="2018-06-19T23:04:00Z">
        <w:r w:rsidR="004F4B3B">
          <w:rPr>
            <w:szCs w:val="24"/>
          </w:rPr>
          <w:t>-</w:t>
        </w:r>
      </w:ins>
      <w:del w:id="789" w:author="NB" w:date="2018-06-19T23:04:00Z">
        <w:r w:rsidRPr="004329DD" w:rsidDel="004F4B3B">
          <w:rPr>
            <w:szCs w:val="24"/>
          </w:rPr>
          <w:delText xml:space="preserve"> </w:delText>
        </w:r>
      </w:del>
      <w:r w:rsidRPr="004329DD">
        <w:rPr>
          <w:szCs w:val="24"/>
        </w:rPr>
        <w:t>year</w:t>
      </w:r>
      <w:del w:id="790" w:author="NB" w:date="2018-06-19T22:14:00Z">
        <w:r w:rsidRPr="004329DD" w:rsidDel="00107C6B">
          <w:rPr>
            <w:szCs w:val="24"/>
          </w:rPr>
          <w:delText>s of the</w:delText>
        </w:r>
      </w:del>
      <w:r w:rsidRPr="004329DD">
        <w:rPr>
          <w:szCs w:val="24"/>
        </w:rPr>
        <w:t xml:space="preserve"> study period. </w:t>
      </w:r>
      <w:commentRangeEnd w:id="783"/>
      <w:r w:rsidR="000863C9">
        <w:rPr>
          <w:rStyle w:val="CommentReference"/>
        </w:rPr>
        <w:commentReference w:id="783"/>
      </w:r>
      <w:ins w:id="791" w:author="NB" w:date="2018-06-19T23:07:00Z">
        <w:r w:rsidR="000863C9">
          <w:rPr>
            <w:szCs w:val="24"/>
          </w:rPr>
          <w:t xml:space="preserve">Although our study focussed on </w:t>
        </w:r>
      </w:ins>
      <w:ins w:id="792" w:author="NB" w:date="2018-06-19T23:09:00Z">
        <w:r w:rsidR="000863C9">
          <w:rPr>
            <w:szCs w:val="24"/>
          </w:rPr>
          <w:t xml:space="preserve">the island of </w:t>
        </w:r>
      </w:ins>
      <w:ins w:id="793" w:author="NB" w:date="2018-06-19T23:07:00Z">
        <w:r w:rsidR="000863C9">
          <w:rPr>
            <w:szCs w:val="24"/>
          </w:rPr>
          <w:t xml:space="preserve">Picard, </w:t>
        </w:r>
      </w:ins>
      <w:ins w:id="794" w:author="NB" w:date="2018-06-19T23:09:00Z">
        <w:r w:rsidR="000863C9">
          <w:rPr>
            <w:szCs w:val="24"/>
          </w:rPr>
          <w:t xml:space="preserve">this </w:t>
        </w:r>
      </w:ins>
      <w:ins w:id="795" w:author="NB" w:date="2018-06-19T23:08:00Z">
        <w:r w:rsidR="000863C9">
          <w:rPr>
            <w:szCs w:val="24"/>
          </w:rPr>
          <w:t>is representative of Aldabra</w:t>
        </w:r>
      </w:ins>
      <w:ins w:id="796" w:author="NB" w:date="2018-06-19T23:09:00Z">
        <w:r w:rsidR="000863C9">
          <w:rPr>
            <w:szCs w:val="24"/>
          </w:rPr>
          <w:t xml:space="preserve"> as a whole and Aldabra</w:t>
        </w:r>
      </w:ins>
      <w:ins w:id="797" w:author="NB" w:date="2018-06-19T23:08:00Z">
        <w:r w:rsidR="000863C9">
          <w:rPr>
            <w:szCs w:val="24"/>
          </w:rPr>
          <w:t xml:space="preserve">’s </w:t>
        </w:r>
      </w:ins>
      <w:ins w:id="798" w:author="NB" w:date="2018-06-19T23:07:00Z">
        <w:r w:rsidR="000863C9">
          <w:rPr>
            <w:szCs w:val="24"/>
          </w:rPr>
          <w:t xml:space="preserve">other islands are uninhabited and </w:t>
        </w:r>
      </w:ins>
      <w:ins w:id="799" w:author="NB" w:date="2018-06-19T23:09:00Z">
        <w:r w:rsidR="000863C9">
          <w:rPr>
            <w:szCs w:val="24"/>
          </w:rPr>
          <w:t xml:space="preserve">even less disturbed so </w:t>
        </w:r>
      </w:ins>
      <w:ins w:id="800" w:author="NB" w:date="2018-06-19T23:07:00Z">
        <w:r w:rsidR="000863C9">
          <w:rPr>
            <w:szCs w:val="24"/>
          </w:rPr>
          <w:t xml:space="preserve">we do not expect </w:t>
        </w:r>
      </w:ins>
      <w:ins w:id="801" w:author="NB" w:date="2018-06-19T23:09:00Z">
        <w:r w:rsidR="000863C9">
          <w:rPr>
            <w:i/>
            <w:szCs w:val="24"/>
          </w:rPr>
          <w:t xml:space="preserve">B. latro </w:t>
        </w:r>
      </w:ins>
      <w:ins w:id="802" w:author="NB" w:date="2018-06-19T23:07:00Z">
        <w:r w:rsidR="000863C9">
          <w:rPr>
            <w:szCs w:val="24"/>
          </w:rPr>
          <w:t>population</w:t>
        </w:r>
      </w:ins>
      <w:ins w:id="803" w:author="NB" w:date="2018-06-19T23:09:00Z">
        <w:r w:rsidR="000863C9">
          <w:rPr>
            <w:szCs w:val="24"/>
          </w:rPr>
          <w:t>s</w:t>
        </w:r>
      </w:ins>
      <w:ins w:id="804" w:author="NB" w:date="2018-06-19T23:07:00Z">
        <w:r w:rsidR="000863C9">
          <w:rPr>
            <w:szCs w:val="24"/>
          </w:rPr>
          <w:t xml:space="preserve"> to be </w:t>
        </w:r>
      </w:ins>
      <w:ins w:id="805" w:author="NB" w:date="2018-06-19T23:08:00Z">
        <w:r w:rsidR="000863C9">
          <w:rPr>
            <w:szCs w:val="24"/>
          </w:rPr>
          <w:t xml:space="preserve">declining on any of them. </w:t>
        </w:r>
      </w:ins>
      <w:commentRangeStart w:id="806"/>
      <w:del w:id="807" w:author="NB" w:date="2018-06-19T23:05:00Z">
        <w:r w:rsidR="00400958" w:rsidDel="004F4B3B">
          <w:rPr>
            <w:szCs w:val="24"/>
          </w:rPr>
          <w:delText>T</w:delText>
        </w:r>
        <w:r w:rsidR="00400958" w:rsidRPr="004329DD" w:rsidDel="004F4B3B">
          <w:rPr>
            <w:szCs w:val="24"/>
          </w:rPr>
          <w:delText xml:space="preserve">he stable population </w:delText>
        </w:r>
      </w:del>
      <w:del w:id="808" w:author="NB" w:date="2018-06-19T22:14:00Z">
        <w:r w:rsidR="00400958" w:rsidRPr="004329DD" w:rsidDel="00107C6B">
          <w:rPr>
            <w:szCs w:val="24"/>
          </w:rPr>
          <w:delText xml:space="preserve">trend </w:delText>
        </w:r>
      </w:del>
      <w:del w:id="809" w:author="NB" w:date="2018-06-19T23:05:00Z">
        <w:r w:rsidR="00400958" w:rsidRPr="004329DD" w:rsidDel="004F4B3B">
          <w:rPr>
            <w:szCs w:val="24"/>
          </w:rPr>
          <w:delText xml:space="preserve">suggests that the </w:delText>
        </w:r>
        <w:r w:rsidR="00400958" w:rsidRPr="004329DD" w:rsidDel="004F4B3B">
          <w:rPr>
            <w:i/>
            <w:szCs w:val="24"/>
          </w:rPr>
          <w:delText>B. latro</w:delText>
        </w:r>
        <w:r w:rsidR="00400958" w:rsidRPr="004329DD" w:rsidDel="004F4B3B">
          <w:rPr>
            <w:szCs w:val="24"/>
          </w:rPr>
          <w:delText xml:space="preserve"> population on Aldabra might be close to carrying capacity. </w:delText>
        </w:r>
      </w:del>
      <w:del w:id="810" w:author="NB" w:date="2018-06-19T23:10:00Z">
        <w:r w:rsidR="00400958" w:rsidRPr="004329DD" w:rsidDel="000863C9">
          <w:rPr>
            <w:szCs w:val="24"/>
          </w:rPr>
          <w:delText xml:space="preserve">However, </w:delText>
        </w:r>
      </w:del>
      <w:del w:id="811" w:author="NB" w:date="2018-06-19T23:05:00Z">
        <w:r w:rsidR="00400958" w:rsidRPr="004329DD" w:rsidDel="004F4B3B">
          <w:rPr>
            <w:szCs w:val="24"/>
          </w:rPr>
          <w:delText xml:space="preserve">we acknowledge that </w:delText>
        </w:r>
      </w:del>
      <w:del w:id="812" w:author="NB" w:date="2018-06-19T23:10:00Z">
        <w:r w:rsidR="00400958" w:rsidRPr="004329DD" w:rsidDel="000863C9">
          <w:rPr>
            <w:szCs w:val="24"/>
          </w:rPr>
          <w:delText>o</w:delText>
        </w:r>
        <w:r w:rsidR="00400958" w:rsidRPr="004329DD" w:rsidDel="000863C9">
          <w:rPr>
            <w:rFonts w:eastAsia="AdvTTf27234c6"/>
            <w:szCs w:val="24"/>
          </w:rPr>
          <w:delText>ur study focused on only one island and</w:delText>
        </w:r>
        <w:r w:rsidR="00400958" w:rsidRPr="004329DD" w:rsidDel="000863C9">
          <w:rPr>
            <w:rStyle w:val="A0"/>
            <w:color w:val="auto"/>
            <w:sz w:val="24"/>
            <w:szCs w:val="24"/>
          </w:rPr>
          <w:delText xml:space="preserve"> o</w:delText>
        </w:r>
      </w:del>
      <w:ins w:id="813" w:author="NB" w:date="2018-06-19T23:10:00Z">
        <w:r w:rsidR="000863C9">
          <w:rPr>
            <w:rStyle w:val="A0"/>
            <w:color w:val="auto"/>
            <w:sz w:val="24"/>
            <w:szCs w:val="24"/>
          </w:rPr>
          <w:t xml:space="preserve">Nevertheless, similar surveys are advised </w:t>
        </w:r>
      </w:ins>
      <w:ins w:id="814" w:author="NB" w:date="2018-06-19T23:11:00Z">
        <w:r w:rsidR="000863C9">
          <w:rPr>
            <w:rStyle w:val="A0"/>
            <w:color w:val="auto"/>
            <w:sz w:val="24"/>
            <w:szCs w:val="24"/>
          </w:rPr>
          <w:t>on o</w:t>
        </w:r>
      </w:ins>
      <w:r w:rsidR="00400958" w:rsidRPr="004329DD">
        <w:rPr>
          <w:rStyle w:val="A0"/>
          <w:color w:val="auto"/>
          <w:sz w:val="24"/>
          <w:szCs w:val="24"/>
        </w:rPr>
        <w:t xml:space="preserve">ther islands of Aldabra </w:t>
      </w:r>
      <w:del w:id="815" w:author="NB" w:date="2018-06-19T23:11:00Z">
        <w:r w:rsidR="00400958" w:rsidRPr="004329DD" w:rsidDel="000863C9">
          <w:rPr>
            <w:rStyle w:val="A0"/>
            <w:color w:val="auto"/>
            <w:sz w:val="24"/>
            <w:szCs w:val="24"/>
          </w:rPr>
          <w:delText>should be s</w:delText>
        </w:r>
      </w:del>
      <w:del w:id="816" w:author="NB" w:date="2018-06-19T23:05:00Z">
        <w:r w:rsidR="00400958" w:rsidRPr="004329DD" w:rsidDel="000863C9">
          <w:rPr>
            <w:rStyle w:val="A0"/>
            <w:color w:val="auto"/>
            <w:sz w:val="24"/>
            <w:szCs w:val="24"/>
          </w:rPr>
          <w:delText>ampled</w:delText>
        </w:r>
      </w:del>
      <w:del w:id="817" w:author="NB" w:date="2018-06-19T23:11:00Z">
        <w:r w:rsidR="00400958" w:rsidRPr="004329DD" w:rsidDel="000863C9">
          <w:rPr>
            <w:rStyle w:val="A0"/>
            <w:color w:val="auto"/>
            <w:sz w:val="24"/>
            <w:szCs w:val="24"/>
          </w:rPr>
          <w:delText xml:space="preserve"> </w:delText>
        </w:r>
      </w:del>
      <w:r w:rsidR="00400958" w:rsidRPr="004329DD">
        <w:rPr>
          <w:rStyle w:val="A0"/>
          <w:color w:val="auto"/>
          <w:sz w:val="24"/>
          <w:szCs w:val="24"/>
        </w:rPr>
        <w:t>to confirm this</w:t>
      </w:r>
      <w:commentRangeEnd w:id="806"/>
      <w:r w:rsidR="000863C9">
        <w:rPr>
          <w:rStyle w:val="CommentReference"/>
        </w:rPr>
        <w:commentReference w:id="806"/>
      </w:r>
      <w:r w:rsidR="00400958" w:rsidRPr="004329DD">
        <w:rPr>
          <w:rStyle w:val="A0"/>
          <w:color w:val="auto"/>
          <w:sz w:val="24"/>
          <w:szCs w:val="24"/>
        </w:rPr>
        <w:t xml:space="preserve">. </w:t>
      </w:r>
    </w:p>
    <w:p w14:paraId="49F25852" w14:textId="15465A0F" w:rsidR="00A23C02" w:rsidRPr="004329DD" w:rsidRDefault="00A23C02" w:rsidP="004329DD">
      <w:pPr>
        <w:pStyle w:val="BodyText"/>
        <w:spacing w:after="0" w:line="480" w:lineRule="auto"/>
        <w:rPr>
          <w:szCs w:val="24"/>
        </w:rPr>
      </w:pPr>
      <w:r w:rsidRPr="004329DD">
        <w:rPr>
          <w:szCs w:val="24"/>
        </w:rPr>
        <w:t xml:space="preserve">We found substantial spatial and temporal heterogeneity on observed densities which suggests highly dynamic behaviours, likely in response to climate and resource competition. </w:t>
      </w:r>
      <w:r w:rsidRPr="004329DD">
        <w:rPr>
          <w:rStyle w:val="A0"/>
          <w:color w:val="auto"/>
          <w:sz w:val="24"/>
          <w:szCs w:val="24"/>
        </w:rPr>
        <w:t xml:space="preserve">Despite being a dry coral atoll with relatively low primary productivity, </w:t>
      </w:r>
      <w:r w:rsidRPr="004329DD">
        <w:rPr>
          <w:szCs w:val="24"/>
        </w:rPr>
        <w:t xml:space="preserve">Aldabra might potentially have one of the most significant </w:t>
      </w:r>
      <w:r w:rsidRPr="004329DD">
        <w:rPr>
          <w:i/>
          <w:szCs w:val="24"/>
        </w:rPr>
        <w:t>B. latro</w:t>
      </w:r>
      <w:r w:rsidRPr="004329DD">
        <w:rPr>
          <w:szCs w:val="24"/>
        </w:rPr>
        <w:t xml:space="preserve"> populations worldwide</w:t>
      </w:r>
      <w:r w:rsidR="008402A4">
        <w:rPr>
          <w:szCs w:val="24"/>
        </w:rPr>
        <w:t>,</w:t>
      </w:r>
      <w:r w:rsidRPr="004329DD">
        <w:rPr>
          <w:szCs w:val="24"/>
        </w:rPr>
        <w:t xml:space="preserve"> likely as a consequence of </w:t>
      </w:r>
      <w:r w:rsidR="008402A4">
        <w:rPr>
          <w:szCs w:val="24"/>
        </w:rPr>
        <w:t>decades of protection</w:t>
      </w:r>
      <w:r w:rsidRPr="004329DD">
        <w:rPr>
          <w:szCs w:val="24"/>
        </w:rPr>
        <w:t xml:space="preserve">. The only other two studied unexploited populations of </w:t>
      </w:r>
      <w:r w:rsidRPr="004329DD">
        <w:rPr>
          <w:i/>
          <w:szCs w:val="24"/>
        </w:rPr>
        <w:t>B. latro</w:t>
      </w:r>
      <w:r w:rsidRPr="004329DD">
        <w:rPr>
          <w:szCs w:val="24"/>
        </w:rPr>
        <w:t xml:space="preserve"> have densities estimated at 147 </w:t>
      </w:r>
      <w:r w:rsidR="00F51018" w:rsidRPr="004329DD">
        <w:rPr>
          <w:szCs w:val="24"/>
        </w:rPr>
        <w:t>ind.</w:t>
      </w:r>
      <w:r w:rsidR="00F51018">
        <w:rPr>
          <w:szCs w:val="24"/>
        </w:rPr>
        <w:t xml:space="preserve"> ha-1</w:t>
      </w:r>
      <w:r w:rsidR="00F51018" w:rsidRPr="004329DD">
        <w:rPr>
          <w:szCs w:val="24"/>
        </w:rPr>
        <w:t xml:space="preserve"> </w:t>
      </w:r>
      <w:r w:rsidRPr="004329DD">
        <w:rPr>
          <w:szCs w:val="24"/>
        </w:rPr>
        <w:t>(Enewetok, Marshall Islands, 5.85 km</w:t>
      </w:r>
      <w:r w:rsidRPr="004329DD">
        <w:rPr>
          <w:szCs w:val="24"/>
          <w:vertAlign w:val="superscript"/>
        </w:rPr>
        <w:t>2</w:t>
      </w:r>
      <w:r w:rsidR="005F3AC4">
        <w:rPr>
          <w:szCs w:val="24"/>
        </w:rPr>
        <w:t>; Helfman</w:t>
      </w:r>
      <w:r w:rsidRPr="004329DD">
        <w:rPr>
          <w:szCs w:val="24"/>
        </w:rPr>
        <w:t xml:space="preserve"> 1973) and 190 </w:t>
      </w:r>
      <w:r w:rsidR="00F51018" w:rsidRPr="004329DD">
        <w:rPr>
          <w:szCs w:val="24"/>
        </w:rPr>
        <w:t>ind.</w:t>
      </w:r>
      <w:r w:rsidR="00F51018">
        <w:rPr>
          <w:szCs w:val="24"/>
        </w:rPr>
        <w:t xml:space="preserve"> ha-1</w:t>
      </w:r>
      <w:r w:rsidR="00F51018" w:rsidRPr="004329DD">
        <w:rPr>
          <w:szCs w:val="24"/>
        </w:rPr>
        <w:t xml:space="preserve"> </w:t>
      </w:r>
      <w:r w:rsidRPr="004329DD">
        <w:rPr>
          <w:szCs w:val="24"/>
        </w:rPr>
        <w:t>(Taiaro, French Polynesia, 12 km</w:t>
      </w:r>
      <w:r w:rsidRPr="004329DD">
        <w:rPr>
          <w:szCs w:val="24"/>
          <w:vertAlign w:val="superscript"/>
        </w:rPr>
        <w:t>2</w:t>
      </w:r>
      <w:r w:rsidR="005F3AC4">
        <w:rPr>
          <w:szCs w:val="24"/>
        </w:rPr>
        <w:t>; Chauvet &amp; Kadiri-Jan</w:t>
      </w:r>
      <w:r w:rsidRPr="004329DD">
        <w:rPr>
          <w:szCs w:val="24"/>
        </w:rPr>
        <w:t xml:space="preserve"> 1999). However, these islands are relatively small when compared to Aldabra Atoll (35 </w:t>
      </w:r>
      <w:r w:rsidR="00F51018" w:rsidRPr="004329DD">
        <w:rPr>
          <w:szCs w:val="24"/>
        </w:rPr>
        <w:t>ind.</w:t>
      </w:r>
      <w:r w:rsidR="00F51018">
        <w:rPr>
          <w:szCs w:val="24"/>
        </w:rPr>
        <w:t xml:space="preserve"> ha-1</w:t>
      </w:r>
      <w:r w:rsidRPr="004329DD">
        <w:rPr>
          <w:szCs w:val="24"/>
        </w:rPr>
        <w:t>; 155km</w:t>
      </w:r>
      <w:r w:rsidRPr="004329DD">
        <w:rPr>
          <w:szCs w:val="24"/>
          <w:vertAlign w:val="superscript"/>
        </w:rPr>
        <w:t>2</w:t>
      </w:r>
      <w:r w:rsidRPr="004329DD">
        <w:rPr>
          <w:szCs w:val="24"/>
        </w:rPr>
        <w:t>). Christmas Island, a comparatively larger island (135 km</w:t>
      </w:r>
      <w:r w:rsidRPr="004329DD">
        <w:rPr>
          <w:szCs w:val="24"/>
          <w:vertAlign w:val="superscript"/>
        </w:rPr>
        <w:t>2</w:t>
      </w:r>
      <w:r w:rsidRPr="004329DD">
        <w:rPr>
          <w:szCs w:val="24"/>
        </w:rPr>
        <w:t xml:space="preserve">) where the </w:t>
      </w:r>
      <w:r w:rsidRPr="004329DD">
        <w:rPr>
          <w:i/>
          <w:szCs w:val="24"/>
        </w:rPr>
        <w:t>B. latro</w:t>
      </w:r>
      <w:r w:rsidRPr="004329DD">
        <w:rPr>
          <w:szCs w:val="24"/>
        </w:rPr>
        <w:t xml:space="preserve"> population experiences limited exploitation, has densities estimated to be between 4−47 </w:t>
      </w:r>
      <w:r w:rsidR="00F51018" w:rsidRPr="004329DD">
        <w:rPr>
          <w:szCs w:val="24"/>
        </w:rPr>
        <w:t>ind.</w:t>
      </w:r>
      <w:r w:rsidR="00F51018">
        <w:rPr>
          <w:szCs w:val="24"/>
        </w:rPr>
        <w:t xml:space="preserve"> ha-1</w:t>
      </w:r>
      <w:r w:rsidRPr="004329DD">
        <w:rPr>
          <w:szCs w:val="24"/>
        </w:rPr>
        <w:t xml:space="preserve">; however Drew &amp; Hansson (2014) reported significant decline. It is important to mention that the survey methodologies used for these above-mentioned assessments differ, and tended to be focused on areas known to be preferred by </w:t>
      </w:r>
      <w:r w:rsidRPr="004329DD">
        <w:rPr>
          <w:i/>
          <w:szCs w:val="24"/>
        </w:rPr>
        <w:t>B. latro</w:t>
      </w:r>
      <w:r w:rsidRPr="004329DD">
        <w:rPr>
          <w:szCs w:val="24"/>
        </w:rPr>
        <w:t xml:space="preserve">. </w:t>
      </w:r>
    </w:p>
    <w:p w14:paraId="71332B36" w14:textId="77777777" w:rsidR="00A23C02" w:rsidRPr="004329DD" w:rsidRDefault="00A23C02" w:rsidP="004329DD">
      <w:pPr>
        <w:autoSpaceDE w:val="0"/>
        <w:autoSpaceDN w:val="0"/>
        <w:adjustRightInd w:val="0"/>
        <w:spacing w:after="0" w:line="480" w:lineRule="auto"/>
        <w:rPr>
          <w:szCs w:val="24"/>
        </w:rPr>
      </w:pPr>
      <w:r w:rsidRPr="004329DD">
        <w:rPr>
          <w:szCs w:val="24"/>
        </w:rPr>
        <w:t xml:space="preserve"> </w:t>
      </w:r>
      <w:r w:rsidRPr="004329DD">
        <w:rPr>
          <w:szCs w:val="24"/>
        </w:rPr>
        <w:tab/>
        <w:t xml:space="preserve">As observed in all other studied populations, </w:t>
      </w:r>
      <w:r w:rsidRPr="004329DD">
        <w:rPr>
          <w:i/>
          <w:szCs w:val="24"/>
        </w:rPr>
        <w:t>B. latro</w:t>
      </w:r>
      <w:r w:rsidRPr="004329DD">
        <w:rPr>
          <w:szCs w:val="24"/>
        </w:rPr>
        <w:t xml:space="preserve"> on Aldabra is sexually dimorphic, with males attaining larger sizes than females. Interestingly, the mean thoracic </w:t>
      </w:r>
      <w:r w:rsidRPr="004329DD">
        <w:rPr>
          <w:szCs w:val="24"/>
        </w:rPr>
        <w:lastRenderedPageBreak/>
        <w:t xml:space="preserve">length of </w:t>
      </w:r>
      <w:r w:rsidRPr="004329DD">
        <w:rPr>
          <w:i/>
          <w:szCs w:val="24"/>
        </w:rPr>
        <w:t>B. latro</w:t>
      </w:r>
      <w:r w:rsidRPr="004329DD">
        <w:rPr>
          <w:szCs w:val="24"/>
        </w:rPr>
        <w:t xml:space="preserve"> recorded on Aldabra is considerably smaller than </w:t>
      </w:r>
      <w:r w:rsidR="00A35E08">
        <w:rPr>
          <w:szCs w:val="24"/>
        </w:rPr>
        <w:t xml:space="preserve">all other studied populations (see </w:t>
      </w:r>
      <w:r w:rsidRPr="004329DD">
        <w:rPr>
          <w:szCs w:val="24"/>
        </w:rPr>
        <w:t xml:space="preserve">Drew </w:t>
      </w:r>
      <w:r w:rsidR="00A35E08" w:rsidRPr="00A35E08">
        <w:rPr>
          <w:szCs w:val="24"/>
        </w:rPr>
        <w:t>et al.</w:t>
      </w:r>
      <w:r w:rsidRPr="004329DD">
        <w:rPr>
          <w:szCs w:val="24"/>
        </w:rPr>
        <w:t xml:space="preserve"> 2010). Resource limitation might be the reason behind this difference. </w:t>
      </w:r>
      <w:r w:rsidRPr="004329DD">
        <w:rPr>
          <w:i/>
          <w:szCs w:val="24"/>
        </w:rPr>
        <w:t>B. latro</w:t>
      </w:r>
      <w:r w:rsidRPr="004329DD">
        <w:rPr>
          <w:szCs w:val="24"/>
        </w:rPr>
        <w:t xml:space="preserve"> compete intensively with hermit crabs of the genus </w:t>
      </w:r>
      <w:r w:rsidRPr="004329DD">
        <w:rPr>
          <w:i/>
          <w:iCs/>
          <w:szCs w:val="24"/>
        </w:rPr>
        <w:t>Coenobita</w:t>
      </w:r>
      <w:r w:rsidRPr="004329DD">
        <w:rPr>
          <w:szCs w:val="24"/>
        </w:rPr>
        <w:t>, which</w:t>
      </w:r>
      <w:r w:rsidR="00F025B1">
        <w:rPr>
          <w:szCs w:val="24"/>
        </w:rPr>
        <w:t xml:space="preserve"> are abundant on Aldabra (Grubb</w:t>
      </w:r>
      <w:r w:rsidRPr="004329DD">
        <w:rPr>
          <w:szCs w:val="24"/>
        </w:rPr>
        <w:t xml:space="preserve"> 1971). In areas with high abundance of </w:t>
      </w:r>
      <w:r w:rsidRPr="004329DD">
        <w:rPr>
          <w:i/>
          <w:iCs/>
          <w:szCs w:val="24"/>
        </w:rPr>
        <w:t>Coenobita</w:t>
      </w:r>
      <w:r w:rsidRPr="004329DD">
        <w:rPr>
          <w:szCs w:val="24"/>
        </w:rPr>
        <w:t xml:space="preserve">, the amount of scavengeable material available to </w:t>
      </w:r>
      <w:r w:rsidRPr="004329DD">
        <w:rPr>
          <w:i/>
          <w:szCs w:val="24"/>
        </w:rPr>
        <w:t>B. latro</w:t>
      </w:r>
      <w:r w:rsidRPr="004329DD">
        <w:rPr>
          <w:szCs w:val="24"/>
        </w:rPr>
        <w:t xml:space="preserve"> may be limited, as well as the availability of gastropod shells for</w:t>
      </w:r>
      <w:r w:rsidR="00F025B1">
        <w:rPr>
          <w:szCs w:val="24"/>
        </w:rPr>
        <w:t xml:space="preserve"> the glaucothoe stage (Amesbury</w:t>
      </w:r>
      <w:r w:rsidRPr="004329DD">
        <w:rPr>
          <w:szCs w:val="24"/>
        </w:rPr>
        <w:t xml:space="preserve"> 1980). The interspecific competition might be compounded by the drought frequency on Aldabra, which is reported to have increased from two to six months per year between 1970 and 2013 (</w:t>
      </w:r>
      <w:r w:rsidRPr="00F025B1">
        <w:rPr>
          <w:szCs w:val="24"/>
        </w:rPr>
        <w:t xml:space="preserve">Haverkamp </w:t>
      </w:r>
      <w:r w:rsidR="00F025B1" w:rsidRPr="00F025B1">
        <w:rPr>
          <w:szCs w:val="24"/>
        </w:rPr>
        <w:t>et al.</w:t>
      </w:r>
      <w:r w:rsidRPr="004329DD">
        <w:rPr>
          <w:i/>
          <w:szCs w:val="24"/>
        </w:rPr>
        <w:t xml:space="preserve"> </w:t>
      </w:r>
      <w:r w:rsidRPr="004329DD">
        <w:rPr>
          <w:szCs w:val="24"/>
        </w:rPr>
        <w:t xml:space="preserve">2017). </w:t>
      </w:r>
      <w:r w:rsidRPr="004329DD">
        <w:rPr>
          <w:i/>
          <w:szCs w:val="24"/>
        </w:rPr>
        <w:t>B. latro</w:t>
      </w:r>
      <w:r w:rsidRPr="004329DD">
        <w:rPr>
          <w:szCs w:val="24"/>
        </w:rPr>
        <w:t xml:space="preserve"> is suggested to exhibit a decrease in the frequency of their foraging activity during the dry season compa</w:t>
      </w:r>
      <w:r w:rsidR="00F025B1">
        <w:rPr>
          <w:szCs w:val="24"/>
        </w:rPr>
        <w:t>red to the wet season (Fletcher</w:t>
      </w:r>
      <w:r w:rsidRPr="004329DD">
        <w:rPr>
          <w:szCs w:val="24"/>
        </w:rPr>
        <w:t xml:space="preserve"> 1993), thereby resulting in a slower growing population on Aldabra. </w:t>
      </w:r>
    </w:p>
    <w:p w14:paraId="530DA642" w14:textId="77777777"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At the spatial scale of this study, sex ratio appears to be biased towards males, most likely as a result of the cryptic nature of the species and the sampling design. Transect studies typically report male bias ratios compared to grid sampling and are sensitive to variations in habitat use between sexes (Drew </w:t>
      </w:r>
      <w:r w:rsidR="00F025B1" w:rsidRPr="00F025B1">
        <w:rPr>
          <w:szCs w:val="24"/>
        </w:rPr>
        <w:t>et al.</w:t>
      </w:r>
      <w:r w:rsidRPr="004329DD">
        <w:rPr>
          <w:szCs w:val="24"/>
        </w:rPr>
        <w:t xml:space="preserve"> 2012). Female </w:t>
      </w:r>
      <w:r w:rsidR="003321D0" w:rsidRPr="004329DD">
        <w:rPr>
          <w:i/>
          <w:szCs w:val="24"/>
        </w:rPr>
        <w:t>B.latro</w:t>
      </w:r>
      <w:r w:rsidR="003321D0" w:rsidRPr="004329DD">
        <w:rPr>
          <w:szCs w:val="24"/>
        </w:rPr>
        <w:t xml:space="preserve"> </w:t>
      </w:r>
      <w:r w:rsidRPr="004329DD">
        <w:rPr>
          <w:szCs w:val="24"/>
        </w:rPr>
        <w:t xml:space="preserve">have been shown to have affinity to denser vegetation and are therefore less likely to be encountered on transects along existing paths (Drew </w:t>
      </w:r>
      <w:r w:rsidR="00F025B1" w:rsidRPr="00F025B1">
        <w:rPr>
          <w:szCs w:val="24"/>
        </w:rPr>
        <w:t>et al.</w:t>
      </w:r>
      <w:r w:rsidR="00F025B1">
        <w:rPr>
          <w:i/>
          <w:szCs w:val="24"/>
        </w:rPr>
        <w:t xml:space="preserve"> </w:t>
      </w:r>
      <w:r w:rsidRPr="004329DD">
        <w:rPr>
          <w:szCs w:val="24"/>
        </w:rPr>
        <w:t xml:space="preserve">2012). Furthermore, James (2008) suggested a more sedentary behaviour of female </w:t>
      </w:r>
      <w:r w:rsidRPr="004329DD">
        <w:rPr>
          <w:i/>
          <w:szCs w:val="24"/>
        </w:rPr>
        <w:t xml:space="preserve">B. latro </w:t>
      </w:r>
      <w:r w:rsidRPr="004329DD">
        <w:rPr>
          <w:szCs w:val="24"/>
        </w:rPr>
        <w:t>outside of the breeding season, suggesting that the males are wider ranging, increasing their chances of being encountered in surveys along pathways.</w:t>
      </w:r>
    </w:p>
    <w:p w14:paraId="4DB024B1" w14:textId="77777777" w:rsidR="00A23C02" w:rsidRPr="004329DD" w:rsidRDefault="00A23C02" w:rsidP="004329DD">
      <w:pPr>
        <w:pStyle w:val="Compact"/>
        <w:spacing w:line="480" w:lineRule="auto"/>
        <w:ind w:firstLine="720"/>
        <w:rPr>
          <w:lang w:val="en-GB"/>
        </w:rPr>
      </w:pPr>
      <w:r w:rsidRPr="004329DD">
        <w:rPr>
          <w:rStyle w:val="A0"/>
          <w:color w:val="auto"/>
          <w:sz w:val="24"/>
          <w:lang w:val="en-GB"/>
        </w:rPr>
        <w:t xml:space="preserve">The high spatial and temporal variability of </w:t>
      </w:r>
      <w:r w:rsidRPr="004329DD">
        <w:rPr>
          <w:rStyle w:val="A0"/>
          <w:i/>
          <w:color w:val="auto"/>
          <w:sz w:val="24"/>
          <w:lang w:val="en-GB"/>
        </w:rPr>
        <w:t>B. latro</w:t>
      </w:r>
      <w:r w:rsidRPr="004329DD">
        <w:rPr>
          <w:rStyle w:val="A0"/>
          <w:color w:val="auto"/>
          <w:sz w:val="24"/>
          <w:lang w:val="en-GB"/>
        </w:rPr>
        <w:t xml:space="preserve"> density, size and sex is most likely linked with a complex life cycle associated with reproductive migrations, moulting requirements, availability of resources and behavioural variations associated with environmental condi</w:t>
      </w:r>
      <w:r w:rsidR="00F025B1">
        <w:rPr>
          <w:rStyle w:val="A0"/>
          <w:color w:val="auto"/>
          <w:sz w:val="24"/>
          <w:lang w:val="en-GB"/>
        </w:rPr>
        <w:t>tions at a site (Drew &amp; Hansson</w:t>
      </w:r>
      <w:r w:rsidRPr="004329DD">
        <w:rPr>
          <w:rStyle w:val="A0"/>
          <w:color w:val="auto"/>
          <w:sz w:val="24"/>
          <w:lang w:val="en-GB"/>
        </w:rPr>
        <w:t xml:space="preserve"> 2014). </w:t>
      </w:r>
      <w:r w:rsidRPr="004329DD">
        <w:rPr>
          <w:lang w:val="en-GB"/>
        </w:rPr>
        <w:t xml:space="preserve">From February to May, the overall number of crabs observed </w:t>
      </w:r>
      <w:r w:rsidR="000219B6" w:rsidRPr="004329DD">
        <w:rPr>
          <w:lang w:val="en-GB"/>
        </w:rPr>
        <w:t>was</w:t>
      </w:r>
      <w:r w:rsidRPr="004329DD">
        <w:rPr>
          <w:lang w:val="en-GB"/>
        </w:rPr>
        <w:t xml:space="preserve"> higher than average. This is largely due to an increase in the number of active males present in the study area. During this time, large dominant </w:t>
      </w:r>
      <w:r w:rsidRPr="004329DD">
        <w:rPr>
          <w:lang w:val="en-GB"/>
        </w:rPr>
        <w:lastRenderedPageBreak/>
        <w:t>males favour</w:t>
      </w:r>
      <w:r w:rsidR="000219B6" w:rsidRPr="004329DD">
        <w:rPr>
          <w:lang w:val="en-GB"/>
        </w:rPr>
        <w:t>ed</w:t>
      </w:r>
      <w:r w:rsidRPr="004329DD">
        <w:rPr>
          <w:lang w:val="en-GB"/>
        </w:rPr>
        <w:t xml:space="preserve"> areas further from shore, presumably richer in resources, while females and smaller males </w:t>
      </w:r>
      <w:r w:rsidR="000219B6" w:rsidRPr="004329DD">
        <w:rPr>
          <w:lang w:val="en-GB"/>
        </w:rPr>
        <w:t>were</w:t>
      </w:r>
      <w:r w:rsidRPr="004329DD">
        <w:rPr>
          <w:lang w:val="en-GB"/>
        </w:rPr>
        <w:t xml:space="preserve"> mostly encountered in near-shore habitats. </w:t>
      </w:r>
      <w:r w:rsidRPr="004329DD">
        <w:rPr>
          <w:rStyle w:val="A0"/>
          <w:color w:val="auto"/>
          <w:sz w:val="24"/>
          <w:lang w:val="en-GB"/>
        </w:rPr>
        <w:t xml:space="preserve">Drew &amp; Hansson (2014) noted that large males often actively exclude females and potentially smaller males from desirable feeding locations. </w:t>
      </w:r>
      <w:r w:rsidRPr="004329DD">
        <w:rPr>
          <w:lang w:val="en-GB"/>
        </w:rPr>
        <w:t xml:space="preserve">Afterwards, roughly from June to December, the overall number of </w:t>
      </w:r>
      <w:r w:rsidR="003321D0" w:rsidRPr="004329DD">
        <w:rPr>
          <w:i/>
          <w:lang w:val="en-GB"/>
        </w:rPr>
        <w:t>B.latro</w:t>
      </w:r>
      <w:r w:rsidR="003321D0" w:rsidRPr="004329DD">
        <w:rPr>
          <w:lang w:val="en-GB"/>
        </w:rPr>
        <w:t xml:space="preserve"> </w:t>
      </w:r>
      <w:r w:rsidR="000219B6" w:rsidRPr="004329DD">
        <w:rPr>
          <w:lang w:val="en-GB"/>
        </w:rPr>
        <w:t>was</w:t>
      </w:r>
      <w:r w:rsidRPr="004329DD">
        <w:rPr>
          <w:lang w:val="en-GB"/>
        </w:rPr>
        <w:t xml:space="preserve"> lower than average, again largely due to a decrease on the number of males, particularly of large ones, which are potentially undergoing moulting during the drier months of the year (Fletcher </w:t>
      </w:r>
      <w:r w:rsidR="00F025B1" w:rsidRPr="00F025B1">
        <w:rPr>
          <w:lang w:val="en-GB"/>
        </w:rPr>
        <w:t>et al.</w:t>
      </w:r>
      <w:r w:rsidR="00F025B1">
        <w:rPr>
          <w:i/>
          <w:lang w:val="en-GB"/>
        </w:rPr>
        <w:t xml:space="preserve"> </w:t>
      </w:r>
      <w:r w:rsidRPr="004329DD">
        <w:rPr>
          <w:lang w:val="en-GB"/>
        </w:rPr>
        <w:t xml:space="preserve">1991). </w:t>
      </w:r>
      <w:r w:rsidRPr="004329DD">
        <w:rPr>
          <w:i/>
          <w:lang w:val="en-GB"/>
        </w:rPr>
        <w:t>B. latro</w:t>
      </w:r>
      <w:r w:rsidRPr="004329DD">
        <w:rPr>
          <w:lang w:val="en-GB"/>
        </w:rPr>
        <w:t xml:space="preserve"> undergoes moulting in shallow burrows to minimize their vulnerability to predation and desiccation during the moulting process (Drew </w:t>
      </w:r>
      <w:r w:rsidR="00F025B1" w:rsidRPr="00F025B1">
        <w:rPr>
          <w:lang w:val="en-GB"/>
        </w:rPr>
        <w:t>et al.</w:t>
      </w:r>
      <w:r w:rsidRPr="004329DD">
        <w:rPr>
          <w:lang w:val="en-GB"/>
        </w:rPr>
        <w:t xml:space="preserve"> 2010). Contrastingly, female counts increase</w:t>
      </w:r>
      <w:r w:rsidR="000219B6" w:rsidRPr="004329DD">
        <w:rPr>
          <w:lang w:val="en-GB"/>
        </w:rPr>
        <w:t>d</w:t>
      </w:r>
      <w:r w:rsidRPr="004329DD">
        <w:rPr>
          <w:lang w:val="en-GB"/>
        </w:rPr>
        <w:t xml:space="preserve"> on the second half of the year both in the coastal and inshore areas, likely opportunistically exploiting the available resources left by</w:t>
      </w:r>
      <w:r w:rsidR="00851D6F">
        <w:rPr>
          <w:lang w:val="en-GB"/>
        </w:rPr>
        <w:t xml:space="preserve"> dominant males (Drew &amp; Hansson</w:t>
      </w:r>
      <w:r w:rsidRPr="004329DD">
        <w:rPr>
          <w:lang w:val="en-GB"/>
        </w:rPr>
        <w:t xml:space="preserve"> 2014). Female densities peak</w:t>
      </w:r>
      <w:r w:rsidR="000219B6" w:rsidRPr="004329DD">
        <w:rPr>
          <w:lang w:val="en-GB"/>
        </w:rPr>
        <w:t>ed</w:t>
      </w:r>
      <w:r w:rsidRPr="004329DD">
        <w:rPr>
          <w:lang w:val="en-GB"/>
        </w:rPr>
        <w:t xml:space="preserve"> between September to December close to shore which coincide</w:t>
      </w:r>
      <w:r w:rsidR="000219B6" w:rsidRPr="004329DD">
        <w:rPr>
          <w:lang w:val="en-GB"/>
        </w:rPr>
        <w:t>d</w:t>
      </w:r>
      <w:r w:rsidRPr="004329DD">
        <w:rPr>
          <w:lang w:val="en-GB"/>
        </w:rPr>
        <w:t xml:space="preserve"> with a period in which males of sexually active sizes are commonly encountered. This suggests a breeding migration of female </w:t>
      </w:r>
      <w:r w:rsidRPr="004329DD">
        <w:rPr>
          <w:i/>
          <w:lang w:val="en-GB"/>
        </w:rPr>
        <w:t xml:space="preserve">B. latro </w:t>
      </w:r>
      <w:r w:rsidRPr="004329DD">
        <w:rPr>
          <w:lang w:val="en-GB"/>
        </w:rPr>
        <w:t xml:space="preserve">involving females moving to the coast to release larvae into the ocean (Schiller </w:t>
      </w:r>
      <w:r w:rsidR="00851D6F" w:rsidRPr="00851D6F">
        <w:rPr>
          <w:lang w:val="en-GB"/>
        </w:rPr>
        <w:t>et al.</w:t>
      </w:r>
      <w:r w:rsidRPr="004329DD">
        <w:rPr>
          <w:lang w:val="en-GB"/>
        </w:rPr>
        <w:t xml:space="preserve"> 1991). The few studies detailing mating behaviour in </w:t>
      </w:r>
      <w:r w:rsidR="00B51DFC">
        <w:rPr>
          <w:i/>
          <w:lang w:val="en-GB"/>
        </w:rPr>
        <w:t>B. latro</w:t>
      </w:r>
      <w:r w:rsidRPr="004329DD">
        <w:rPr>
          <w:lang w:val="en-GB"/>
        </w:rPr>
        <w:t xml:space="preserve"> indicate that copulation is brief and not preceded by elaborate court</w:t>
      </w:r>
      <w:r w:rsidR="00851D6F">
        <w:rPr>
          <w:lang w:val="en-GB"/>
        </w:rPr>
        <w:t>ship (Brown &amp; Fielder</w:t>
      </w:r>
      <w:r w:rsidRPr="004329DD">
        <w:rPr>
          <w:lang w:val="en-GB"/>
        </w:rPr>
        <w:t xml:space="preserve"> 1991). </w:t>
      </w:r>
    </w:p>
    <w:p w14:paraId="797C77A9" w14:textId="77777777" w:rsidR="00A23C02" w:rsidRPr="004329DD" w:rsidRDefault="00A23C02" w:rsidP="004329DD">
      <w:pPr>
        <w:pStyle w:val="Compact"/>
        <w:spacing w:line="480" w:lineRule="auto"/>
        <w:ind w:firstLine="720"/>
        <w:rPr>
          <w:lang w:val="en-GB"/>
        </w:rPr>
      </w:pPr>
      <w:r w:rsidRPr="004329DD">
        <w:rPr>
          <w:lang w:val="en-GB"/>
        </w:rPr>
        <w:t xml:space="preserve">Based on encounters with ovigerous females, the reproductive season on Aldabra occurs with most likelihood between December and March, during the rainy season. This also corresponds with the period of highest peak of female pleonal expansion in November to December, which is believed to be related to gonad development (Fletcher </w:t>
      </w:r>
      <w:r w:rsidR="00851D6F" w:rsidRPr="00851D6F">
        <w:rPr>
          <w:lang w:val="en-GB"/>
        </w:rPr>
        <w:t>et al.</w:t>
      </w:r>
      <w:r w:rsidR="00851D6F">
        <w:rPr>
          <w:lang w:val="en-GB"/>
        </w:rPr>
        <w:t xml:space="preserve"> 1991</w:t>
      </w:r>
      <w:r w:rsidR="0034630F">
        <w:rPr>
          <w:lang w:val="en-GB"/>
        </w:rPr>
        <w:t>,</w:t>
      </w:r>
      <w:r w:rsidR="00851D6F">
        <w:rPr>
          <w:lang w:val="en-GB"/>
        </w:rPr>
        <w:t xml:space="preserve"> Sato &amp; Yoseda</w:t>
      </w:r>
      <w:r w:rsidRPr="004329DD">
        <w:rPr>
          <w:lang w:val="en-GB"/>
        </w:rPr>
        <w:t xml:space="preserve"> 2009). This period coincides with the reproductive seasons observed in other </w:t>
      </w:r>
      <w:r w:rsidRPr="004329DD">
        <w:rPr>
          <w:i/>
          <w:lang w:val="en-GB"/>
        </w:rPr>
        <w:t>B. latro</w:t>
      </w:r>
      <w:r w:rsidRPr="004329DD">
        <w:rPr>
          <w:lang w:val="en-GB"/>
        </w:rPr>
        <w:t xml:space="preserve"> populations in the southern hemisphere (Drew </w:t>
      </w:r>
      <w:r w:rsidR="00851D6F" w:rsidRPr="00851D6F">
        <w:rPr>
          <w:lang w:val="en-GB"/>
        </w:rPr>
        <w:t>et al.</w:t>
      </w:r>
      <w:r w:rsidRPr="004329DD">
        <w:rPr>
          <w:i/>
          <w:lang w:val="en-GB"/>
        </w:rPr>
        <w:t xml:space="preserve"> </w:t>
      </w:r>
      <w:r w:rsidRPr="004329DD">
        <w:rPr>
          <w:lang w:val="en-GB"/>
        </w:rPr>
        <w:t xml:space="preserve">2010). Moreover, signs of synchrony with the moon cycle were found as ovigerous females were mostly encountered during surveys performed close to new moon. This synchrony is likely related to the timing of spawning or egg extrusion (Sato </w:t>
      </w:r>
      <w:r w:rsidR="00851D6F">
        <w:rPr>
          <w:lang w:val="en-GB"/>
        </w:rPr>
        <w:t>&amp; Yoseda</w:t>
      </w:r>
      <w:r w:rsidRPr="004329DD">
        <w:rPr>
          <w:lang w:val="en-GB"/>
        </w:rPr>
        <w:t xml:space="preserve"> 2009). The timing between mating and egg </w:t>
      </w:r>
      <w:r w:rsidRPr="004329DD">
        <w:rPr>
          <w:lang w:val="en-GB"/>
        </w:rPr>
        <w:lastRenderedPageBreak/>
        <w:t>extrusion is unknown. As female individuals don't possess a seminal receptacle, it is believed that egg extrusion occurs shortly a</w:t>
      </w:r>
      <w:r w:rsidR="00851D6F">
        <w:rPr>
          <w:lang w:val="en-GB"/>
        </w:rPr>
        <w:t>fter mating (Sato &amp; Yoseda 2009,</w:t>
      </w:r>
      <w:r w:rsidRPr="004329DD">
        <w:rPr>
          <w:lang w:val="en-GB"/>
        </w:rPr>
        <w:t xml:space="preserve"> Drew </w:t>
      </w:r>
      <w:r w:rsidR="00851D6F" w:rsidRPr="00851D6F">
        <w:rPr>
          <w:lang w:val="en-GB"/>
        </w:rPr>
        <w:t>et al.</w:t>
      </w:r>
      <w:r w:rsidRPr="004329DD">
        <w:rPr>
          <w:lang w:val="en-GB"/>
        </w:rPr>
        <w:t xml:space="preserve"> 2010).</w:t>
      </w:r>
      <w:r w:rsidR="00C9062C" w:rsidRPr="004329DD">
        <w:rPr>
          <w:lang w:val="en-GB"/>
        </w:rPr>
        <w:t xml:space="preserve"> The period of egg maturation from egg extrusion to hatching is estimated to be about 25</w:t>
      </w:r>
      <w:r w:rsidR="006441CF" w:rsidRPr="004329DD">
        <w:rPr>
          <w:lang w:val="en-GB"/>
        </w:rPr>
        <w:t xml:space="preserve"> to </w:t>
      </w:r>
      <w:r w:rsidR="00C9062C" w:rsidRPr="004329DD">
        <w:rPr>
          <w:lang w:val="en-GB"/>
        </w:rPr>
        <w:t xml:space="preserve">45 days </w:t>
      </w:r>
      <w:r w:rsidR="00DF4042" w:rsidRPr="004329DD">
        <w:rPr>
          <w:lang w:val="en-GB"/>
        </w:rPr>
        <w:t xml:space="preserve">with the majority of eggs maturing </w:t>
      </w:r>
      <w:r w:rsidR="005F4FC0">
        <w:rPr>
          <w:lang w:val="en-GB"/>
        </w:rPr>
        <w:t xml:space="preserve">27 to </w:t>
      </w:r>
      <w:r w:rsidR="00DF4042" w:rsidRPr="004329DD">
        <w:rPr>
          <w:lang w:val="en-GB"/>
        </w:rPr>
        <w:t xml:space="preserve">29 days after extrusion </w:t>
      </w:r>
      <w:r w:rsidR="006441CF" w:rsidRPr="004329DD">
        <w:rPr>
          <w:lang w:val="en-GB"/>
        </w:rPr>
        <w:t xml:space="preserve">(Schiller </w:t>
      </w:r>
      <w:r w:rsidR="00015CE0" w:rsidRPr="00015CE0">
        <w:rPr>
          <w:lang w:val="en-GB"/>
        </w:rPr>
        <w:t>et al.</w:t>
      </w:r>
      <w:r w:rsidR="006441CF" w:rsidRPr="004329DD">
        <w:rPr>
          <w:lang w:val="en-GB"/>
        </w:rPr>
        <w:t xml:space="preserve"> 1991</w:t>
      </w:r>
      <w:r w:rsidR="0034630F">
        <w:rPr>
          <w:lang w:val="en-GB"/>
        </w:rPr>
        <w:t>,</w:t>
      </w:r>
      <w:r w:rsidR="00A81892" w:rsidRPr="004329DD">
        <w:rPr>
          <w:lang w:val="en-GB"/>
        </w:rPr>
        <w:t xml:space="preserve"> </w:t>
      </w:r>
      <w:r w:rsidR="00015CE0">
        <w:rPr>
          <w:lang w:val="en-GB"/>
        </w:rPr>
        <w:t>Sato &amp; Yoseda</w:t>
      </w:r>
      <w:r w:rsidR="00A81892" w:rsidRPr="004329DD">
        <w:rPr>
          <w:lang w:val="en-GB"/>
        </w:rPr>
        <w:t xml:space="preserve"> 2009</w:t>
      </w:r>
      <w:r w:rsidR="006441CF" w:rsidRPr="004329DD">
        <w:rPr>
          <w:lang w:val="en-GB"/>
        </w:rPr>
        <w:t>)</w:t>
      </w:r>
      <w:r w:rsidR="00F93E51" w:rsidRPr="004329DD">
        <w:rPr>
          <w:lang w:val="en-GB"/>
        </w:rPr>
        <w:t xml:space="preserve">. </w:t>
      </w:r>
      <w:commentRangeStart w:id="818"/>
      <w:r w:rsidR="00F93E51" w:rsidRPr="004329DD">
        <w:rPr>
          <w:lang w:val="en-GB"/>
        </w:rPr>
        <w:t xml:space="preserve">This </w:t>
      </w:r>
      <w:r w:rsidR="006441CF" w:rsidRPr="004329DD">
        <w:rPr>
          <w:lang w:val="en-GB"/>
        </w:rPr>
        <w:t xml:space="preserve">means that </w:t>
      </w:r>
      <w:r w:rsidR="00C9062C" w:rsidRPr="004329DD">
        <w:rPr>
          <w:lang w:val="en-GB"/>
        </w:rPr>
        <w:t xml:space="preserve">if female </w:t>
      </w:r>
      <w:r w:rsidR="00C9062C" w:rsidRPr="004329DD">
        <w:rPr>
          <w:i/>
          <w:lang w:val="en-GB"/>
        </w:rPr>
        <w:t>B. latro</w:t>
      </w:r>
      <w:r w:rsidR="00C9062C" w:rsidRPr="004329DD">
        <w:rPr>
          <w:lang w:val="en-GB"/>
        </w:rPr>
        <w:t xml:space="preserve"> extrude their eggs around the new moon phase, the females will be able to hatch its larvae around the next new moon phase (</w:t>
      </w:r>
      <w:r w:rsidR="00AB568C">
        <w:rPr>
          <w:lang w:val="en-GB"/>
        </w:rPr>
        <w:t>Sato &amp; Yoseda</w:t>
      </w:r>
      <w:r w:rsidR="006441CF" w:rsidRPr="004329DD">
        <w:rPr>
          <w:lang w:val="en-GB"/>
        </w:rPr>
        <w:t xml:space="preserve"> 2009).</w:t>
      </w:r>
      <w:commentRangeEnd w:id="818"/>
      <w:r w:rsidR="005E66A4">
        <w:rPr>
          <w:rStyle w:val="CommentReference"/>
          <w:lang w:val="en-GB"/>
        </w:rPr>
        <w:commentReference w:id="818"/>
      </w:r>
    </w:p>
    <w:p w14:paraId="370774AC" w14:textId="77777777" w:rsidR="00A23C02" w:rsidRPr="004329DD" w:rsidRDefault="00A23C02" w:rsidP="004329DD">
      <w:pPr>
        <w:autoSpaceDE w:val="0"/>
        <w:autoSpaceDN w:val="0"/>
        <w:adjustRightInd w:val="0"/>
        <w:spacing w:after="0" w:line="480" w:lineRule="auto"/>
        <w:ind w:firstLine="720"/>
        <w:rPr>
          <w:szCs w:val="24"/>
        </w:rPr>
      </w:pPr>
      <w:r w:rsidRPr="004329DD">
        <w:rPr>
          <w:szCs w:val="24"/>
        </w:rPr>
        <w:t xml:space="preserve">Although some additional research regarding life history and ecological requirements are required, </w:t>
      </w:r>
      <w:r w:rsidR="00014D5C">
        <w:rPr>
          <w:szCs w:val="24"/>
        </w:rPr>
        <w:t>a</w:t>
      </w:r>
      <w:r w:rsidR="00014D5C" w:rsidRPr="004329DD">
        <w:rPr>
          <w:szCs w:val="24"/>
        </w:rPr>
        <w:t>ltogether</w:t>
      </w:r>
      <w:r w:rsidR="00014D5C">
        <w:rPr>
          <w:szCs w:val="24"/>
        </w:rPr>
        <w:t xml:space="preserve"> our results show that </w:t>
      </w:r>
      <w:r w:rsidRPr="004329DD">
        <w:rPr>
          <w:szCs w:val="24"/>
        </w:rPr>
        <w:t xml:space="preserve">Aldabra appears to be a potentially viable source of individuals for eventual translocations. We hope similar long term studies under natural conditions are prioritised for other </w:t>
      </w:r>
      <w:r w:rsidRPr="004329DD">
        <w:rPr>
          <w:i/>
          <w:szCs w:val="24"/>
        </w:rPr>
        <w:t>B. latro</w:t>
      </w:r>
      <w:r w:rsidRPr="004329DD">
        <w:rPr>
          <w:szCs w:val="24"/>
        </w:rPr>
        <w:t xml:space="preserve"> populations especially in locations where the species is exploited. Although the highly cryptic nature</w:t>
      </w:r>
      <w:r w:rsidR="005E2924">
        <w:rPr>
          <w:szCs w:val="24"/>
        </w:rPr>
        <w:t xml:space="preserve"> of the species (Drew &amp; Hansson</w:t>
      </w:r>
      <w:r w:rsidRPr="004329DD">
        <w:rPr>
          <w:szCs w:val="24"/>
        </w:rPr>
        <w:t xml:space="preserve"> 2014) and the seasonal variability might complicate monitoring, more studies are essential to revise the IUCN Red List threat status of </w:t>
      </w:r>
      <w:r w:rsidRPr="004329DD">
        <w:rPr>
          <w:i/>
          <w:szCs w:val="24"/>
        </w:rPr>
        <w:t>B. latro</w:t>
      </w:r>
      <w:r w:rsidRPr="004329DD">
        <w:rPr>
          <w:szCs w:val="24"/>
        </w:rPr>
        <w:t xml:space="preserve"> and leverage conservation efforts for this remarkable species. </w:t>
      </w:r>
    </w:p>
    <w:p w14:paraId="3413C214" w14:textId="77777777" w:rsidR="00A23C02" w:rsidRPr="004329DD" w:rsidRDefault="00A23C02" w:rsidP="004329DD">
      <w:pPr>
        <w:autoSpaceDE w:val="0"/>
        <w:autoSpaceDN w:val="0"/>
        <w:adjustRightInd w:val="0"/>
        <w:spacing w:after="0" w:line="480" w:lineRule="auto"/>
        <w:jc w:val="center"/>
        <w:rPr>
          <w:szCs w:val="24"/>
        </w:rPr>
      </w:pPr>
    </w:p>
    <w:p w14:paraId="750939B3" w14:textId="77777777" w:rsidR="00A23C02" w:rsidRPr="004329DD" w:rsidRDefault="00A23C02" w:rsidP="00CF240A">
      <w:pPr>
        <w:autoSpaceDE w:val="0"/>
        <w:autoSpaceDN w:val="0"/>
        <w:adjustRightInd w:val="0"/>
        <w:spacing w:line="480" w:lineRule="auto"/>
        <w:rPr>
          <w:szCs w:val="24"/>
        </w:rPr>
      </w:pPr>
      <w:r w:rsidRPr="004329DD">
        <w:rPr>
          <w:szCs w:val="24"/>
        </w:rPr>
        <w:t>CONCLUSION</w:t>
      </w:r>
    </w:p>
    <w:p w14:paraId="7DF79052" w14:textId="77777777" w:rsidR="00A23C02" w:rsidRPr="004329DD" w:rsidRDefault="00D67A7F" w:rsidP="00CF240A">
      <w:pPr>
        <w:autoSpaceDE w:val="0"/>
        <w:autoSpaceDN w:val="0"/>
        <w:adjustRightInd w:val="0"/>
        <w:spacing w:line="480" w:lineRule="auto"/>
        <w:rPr>
          <w:szCs w:val="24"/>
        </w:rPr>
      </w:pPr>
      <w:r w:rsidRPr="004329DD">
        <w:rPr>
          <w:szCs w:val="24"/>
        </w:rPr>
        <w:t>This study used</w:t>
      </w:r>
      <w:r w:rsidR="00A23C02" w:rsidRPr="004329DD">
        <w:rPr>
          <w:szCs w:val="24"/>
        </w:rPr>
        <w:t xml:space="preserve"> one of the longest continuously recorded data sets on </w:t>
      </w:r>
      <w:r w:rsidR="00A23C02" w:rsidRPr="004329DD">
        <w:rPr>
          <w:i/>
          <w:szCs w:val="24"/>
        </w:rPr>
        <w:t>Birgus latro</w:t>
      </w:r>
      <w:r w:rsidR="00A23C02" w:rsidRPr="004329DD">
        <w:rPr>
          <w:szCs w:val="24"/>
        </w:rPr>
        <w:t xml:space="preserve"> populations and provides additional insight into the ecology of this species. </w:t>
      </w:r>
      <w:r w:rsidR="00A23C02" w:rsidRPr="004329DD">
        <w:rPr>
          <w:i/>
          <w:szCs w:val="24"/>
        </w:rPr>
        <w:t>B. latro</w:t>
      </w:r>
      <w:r w:rsidR="00A23C02" w:rsidRPr="004329DD">
        <w:rPr>
          <w:szCs w:val="24"/>
        </w:rPr>
        <w:t xml:space="preserve"> on Aldabra is highly dynamic due mainly to their life history traits and resource availability. With a significant, stable and unexploited </w:t>
      </w:r>
      <w:r w:rsidR="00A23C02" w:rsidRPr="004329DD">
        <w:rPr>
          <w:i/>
          <w:szCs w:val="24"/>
        </w:rPr>
        <w:t>B. latro</w:t>
      </w:r>
      <w:r w:rsidR="00A23C02" w:rsidRPr="004329DD">
        <w:rPr>
          <w:szCs w:val="24"/>
        </w:rPr>
        <w:t xml:space="preserve"> population, Aldabra Atoll represents a </w:t>
      </w:r>
      <w:r w:rsidR="00A23C02" w:rsidRPr="004329DD">
        <w:rPr>
          <w:rStyle w:val="A0"/>
          <w:iCs/>
          <w:color w:val="auto"/>
          <w:sz w:val="24"/>
          <w:szCs w:val="24"/>
        </w:rPr>
        <w:t>refuge for this species recorded to be on decline elsewhere throughout its range and</w:t>
      </w:r>
      <w:r w:rsidR="00A23C02" w:rsidRPr="004329DD">
        <w:rPr>
          <w:rFonts w:eastAsia="AdvTTf27234c6"/>
          <w:szCs w:val="24"/>
        </w:rPr>
        <w:t xml:space="preserve"> potentially a crucial reservoir for repopulating other suitable islands in the Western Indian Ocean (Poupin </w:t>
      </w:r>
      <w:r w:rsidR="00364218" w:rsidRPr="00364218">
        <w:rPr>
          <w:rFonts w:eastAsia="AdvTTf27234c6"/>
          <w:szCs w:val="24"/>
        </w:rPr>
        <w:t>et al.</w:t>
      </w:r>
      <w:r w:rsidR="00A23C02" w:rsidRPr="004329DD">
        <w:rPr>
          <w:rFonts w:eastAsia="AdvTTf27234c6"/>
          <w:szCs w:val="24"/>
        </w:rPr>
        <w:t xml:space="preserve"> 2013). A</w:t>
      </w:r>
      <w:r w:rsidR="00A23C02" w:rsidRPr="004329DD">
        <w:rPr>
          <w:szCs w:val="24"/>
        </w:rPr>
        <w:t xml:space="preserve">ldabra as a research base is in a privileged position to unravel long held questions on </w:t>
      </w:r>
      <w:r w:rsidR="00A23C02" w:rsidRPr="004329DD">
        <w:rPr>
          <w:i/>
          <w:szCs w:val="24"/>
        </w:rPr>
        <w:t>B. latro</w:t>
      </w:r>
      <w:r w:rsidR="00A23C02" w:rsidRPr="004329DD">
        <w:rPr>
          <w:szCs w:val="24"/>
        </w:rPr>
        <w:t xml:space="preserve">. Its strict protection from human disturbance provides the </w:t>
      </w:r>
      <w:r w:rsidR="00A23C02" w:rsidRPr="004329DD">
        <w:rPr>
          <w:szCs w:val="24"/>
        </w:rPr>
        <w:lastRenderedPageBreak/>
        <w:t>opportunity to investigate the potential for this species to persist in the face of global climatic changes and provide important lessons for other managed and unmanaged populations elsewhere.</w:t>
      </w:r>
    </w:p>
    <w:p w14:paraId="1D688337" w14:textId="77777777" w:rsidR="00A23C02" w:rsidRPr="004329DD" w:rsidRDefault="00A23C02" w:rsidP="004329DD">
      <w:pPr>
        <w:autoSpaceDE w:val="0"/>
        <w:autoSpaceDN w:val="0"/>
        <w:adjustRightInd w:val="0"/>
        <w:spacing w:after="0" w:line="480" w:lineRule="auto"/>
        <w:rPr>
          <w:szCs w:val="24"/>
        </w:rPr>
      </w:pPr>
    </w:p>
    <w:p w14:paraId="4D7E9E56" w14:textId="77777777" w:rsidR="00A23C02" w:rsidRPr="004329DD" w:rsidRDefault="00A23C02" w:rsidP="00CF240A">
      <w:pPr>
        <w:autoSpaceDE w:val="0"/>
        <w:autoSpaceDN w:val="0"/>
        <w:adjustRightInd w:val="0"/>
        <w:spacing w:line="480" w:lineRule="auto"/>
        <w:rPr>
          <w:szCs w:val="24"/>
        </w:rPr>
      </w:pPr>
      <w:commentRangeStart w:id="819"/>
      <w:commentRangeStart w:id="820"/>
      <w:r w:rsidRPr="004329DD">
        <w:rPr>
          <w:szCs w:val="24"/>
        </w:rPr>
        <w:t>A</w:t>
      </w:r>
      <w:commentRangeEnd w:id="819"/>
      <w:commentRangeEnd w:id="820"/>
      <w:r w:rsidRPr="004329DD">
        <w:rPr>
          <w:szCs w:val="24"/>
        </w:rPr>
        <w:t>CKNOWLEDGEMENTS</w:t>
      </w:r>
      <w:r w:rsidRPr="004329DD">
        <w:rPr>
          <w:rStyle w:val="CommentReference"/>
          <w:sz w:val="24"/>
          <w:szCs w:val="24"/>
        </w:rPr>
        <w:commentReference w:id="819"/>
      </w:r>
      <w:r w:rsidR="000863C9">
        <w:rPr>
          <w:rStyle w:val="CommentReference"/>
        </w:rPr>
        <w:commentReference w:id="820"/>
      </w:r>
    </w:p>
    <w:p w14:paraId="0D8D1C6A" w14:textId="77777777" w:rsidR="00A23C02" w:rsidRPr="0082112A" w:rsidRDefault="00A23C02" w:rsidP="0082112A">
      <w:pPr>
        <w:autoSpaceDE w:val="0"/>
        <w:autoSpaceDN w:val="0"/>
        <w:adjustRightInd w:val="0"/>
        <w:spacing w:after="0" w:line="480" w:lineRule="auto"/>
        <w:rPr>
          <w:szCs w:val="24"/>
        </w:rPr>
        <w:sectPr w:rsidR="00A23C02" w:rsidRPr="0082112A" w:rsidSect="00294E0E">
          <w:headerReference w:type="default" r:id="rId10"/>
          <w:footerReference w:type="default" r:id="rId11"/>
          <w:headerReference w:type="first" r:id="rId12"/>
          <w:footnotePr>
            <w:numFmt w:val="chicago"/>
          </w:footnotePr>
          <w:pgSz w:w="11906" w:h="16838"/>
          <w:pgMar w:top="1440" w:right="1440" w:bottom="1440" w:left="1440" w:header="708" w:footer="708" w:gutter="0"/>
          <w:lnNumType w:countBy="1" w:restart="continuous"/>
          <w:cols w:space="708"/>
          <w:docGrid w:linePitch="360"/>
        </w:sectPr>
      </w:pPr>
    </w:p>
    <w:p w14:paraId="7987D9CF" w14:textId="77777777" w:rsidR="00A23C02" w:rsidRPr="0082112A" w:rsidRDefault="00A23C02" w:rsidP="00E76500">
      <w:pPr>
        <w:pStyle w:val="BodyText"/>
        <w:spacing w:line="480" w:lineRule="auto"/>
        <w:rPr>
          <w:szCs w:val="24"/>
        </w:rPr>
      </w:pPr>
      <w:r w:rsidRPr="0082112A">
        <w:rPr>
          <w:szCs w:val="24"/>
        </w:rPr>
        <w:lastRenderedPageBreak/>
        <w:t>LITERATURE CITED</w:t>
      </w:r>
    </w:p>
    <w:p w14:paraId="6BBBC917" w14:textId="77777777" w:rsidR="00A23C02" w:rsidRPr="0082112A" w:rsidRDefault="00A23C02" w:rsidP="0082112A">
      <w:pPr>
        <w:spacing w:before="240" w:line="480" w:lineRule="auto"/>
        <w:rPr>
          <w:szCs w:val="24"/>
        </w:rPr>
      </w:pPr>
      <w:r w:rsidRPr="0082112A">
        <w:rPr>
          <w:szCs w:val="24"/>
        </w:rPr>
        <w:t>Alexander HGL (1976) An ecological study of the terrestrial dec</w:t>
      </w:r>
      <w:r w:rsidR="00B62F4B">
        <w:rPr>
          <w:szCs w:val="24"/>
        </w:rPr>
        <w:t>apod Crustacea of Aldabra. PhD</w:t>
      </w:r>
      <w:r w:rsidRPr="0082112A">
        <w:rPr>
          <w:szCs w:val="24"/>
        </w:rPr>
        <w:t xml:space="preserve"> </w:t>
      </w:r>
      <w:r w:rsidR="00B62F4B">
        <w:rPr>
          <w:szCs w:val="24"/>
        </w:rPr>
        <w:t>thesis</w:t>
      </w:r>
      <w:r w:rsidRPr="0082112A">
        <w:rPr>
          <w:szCs w:val="24"/>
        </w:rPr>
        <w:t>, University of London, London.</w:t>
      </w:r>
    </w:p>
    <w:p w14:paraId="1E1E70F7" w14:textId="77777777" w:rsidR="00A23C02" w:rsidRPr="0082112A" w:rsidRDefault="00A23C02" w:rsidP="0082112A">
      <w:pPr>
        <w:spacing w:before="240" w:line="480" w:lineRule="auto"/>
        <w:rPr>
          <w:szCs w:val="24"/>
        </w:rPr>
      </w:pPr>
      <w:r w:rsidRPr="0082112A">
        <w:rPr>
          <w:szCs w:val="24"/>
        </w:rPr>
        <w:t>Amesbury SS (1980) Biological Studies on the Coconut Crab (</w:t>
      </w:r>
      <w:r w:rsidRPr="0082112A">
        <w:rPr>
          <w:i/>
          <w:szCs w:val="24"/>
        </w:rPr>
        <w:t>Birgus latro</w:t>
      </w:r>
      <w:r w:rsidRPr="0082112A">
        <w:rPr>
          <w:szCs w:val="24"/>
        </w:rPr>
        <w:t>) in the Mariana Islands. Agriculture Experiment Station, College of Agriculture and Life Sciences, University of Guam, Technical report no. 17.</w:t>
      </w:r>
    </w:p>
    <w:p w14:paraId="10E08614" w14:textId="77777777" w:rsidR="00A23C02" w:rsidRPr="0082112A" w:rsidRDefault="00A23C02" w:rsidP="0082112A">
      <w:pPr>
        <w:spacing w:before="240" w:line="480" w:lineRule="auto"/>
        <w:rPr>
          <w:szCs w:val="24"/>
        </w:rPr>
      </w:pPr>
      <w:r w:rsidRPr="0082112A">
        <w:rPr>
          <w:rStyle w:val="A0"/>
          <w:color w:val="auto"/>
          <w:sz w:val="24"/>
          <w:szCs w:val="24"/>
        </w:rPr>
        <w:t>Anagnostou</w:t>
      </w:r>
      <w:r w:rsidRPr="0082112A">
        <w:rPr>
          <w:rStyle w:val="A2"/>
          <w:color w:val="auto"/>
          <w:sz w:val="24"/>
          <w:szCs w:val="24"/>
        </w:rPr>
        <w:t xml:space="preserve"> C, </w:t>
      </w:r>
      <w:r w:rsidRPr="0082112A">
        <w:rPr>
          <w:rStyle w:val="A0"/>
          <w:color w:val="auto"/>
          <w:sz w:val="24"/>
          <w:szCs w:val="24"/>
        </w:rPr>
        <w:t>Schubart</w:t>
      </w:r>
      <w:r w:rsidRPr="0082112A">
        <w:rPr>
          <w:rStyle w:val="A2"/>
          <w:color w:val="auto"/>
          <w:sz w:val="24"/>
          <w:szCs w:val="24"/>
        </w:rPr>
        <w:t xml:space="preserve"> C (2014) </w:t>
      </w:r>
      <w:r w:rsidRPr="0082112A">
        <w:rPr>
          <w:rStyle w:val="A1"/>
          <w:b w:val="0"/>
          <w:bCs/>
          <w:color w:val="auto"/>
          <w:sz w:val="24"/>
          <w:szCs w:val="24"/>
        </w:rPr>
        <w:t xml:space="preserve">Morphometric characterisation of a population of adult coconut crabs </w:t>
      </w:r>
      <w:r w:rsidRPr="0082112A">
        <w:rPr>
          <w:rStyle w:val="A1"/>
          <w:b w:val="0"/>
          <w:bCs/>
          <w:i/>
          <w:iCs/>
          <w:color w:val="auto"/>
          <w:sz w:val="24"/>
          <w:szCs w:val="24"/>
        </w:rPr>
        <w:t xml:space="preserve">Birgus latro </w:t>
      </w:r>
      <w:r w:rsidRPr="0082112A">
        <w:rPr>
          <w:rStyle w:val="A1"/>
          <w:b w:val="0"/>
          <w:bCs/>
          <w:color w:val="auto"/>
          <w:sz w:val="24"/>
          <w:szCs w:val="24"/>
        </w:rPr>
        <w:t xml:space="preserve">(Decapoda: Anomura: Coenobitidae) from Christmas Island in the Indian Ocean. </w:t>
      </w:r>
      <w:r w:rsidRPr="0082112A">
        <w:rPr>
          <w:rStyle w:val="A0"/>
          <w:iCs/>
          <w:color w:val="auto"/>
          <w:sz w:val="24"/>
          <w:szCs w:val="24"/>
        </w:rPr>
        <w:t>Raffles Bull Zool</w:t>
      </w:r>
      <w:r w:rsidRPr="0082112A">
        <w:rPr>
          <w:rStyle w:val="A0"/>
          <w:i/>
          <w:iCs/>
          <w:color w:val="auto"/>
          <w:sz w:val="24"/>
          <w:szCs w:val="24"/>
        </w:rPr>
        <w:t xml:space="preserve"> </w:t>
      </w:r>
      <w:r w:rsidRPr="0082112A">
        <w:rPr>
          <w:rStyle w:val="A0"/>
          <w:bCs/>
          <w:color w:val="auto"/>
          <w:sz w:val="24"/>
          <w:szCs w:val="24"/>
        </w:rPr>
        <w:t>30</w:t>
      </w:r>
      <w:r w:rsidRPr="0082112A">
        <w:rPr>
          <w:rStyle w:val="A0"/>
          <w:color w:val="auto"/>
          <w:sz w:val="24"/>
          <w:szCs w:val="24"/>
        </w:rPr>
        <w:t xml:space="preserve">: 136–149. </w:t>
      </w:r>
    </w:p>
    <w:p w14:paraId="108478A6" w14:textId="77777777" w:rsidR="00A23C02" w:rsidRPr="0082112A" w:rsidRDefault="00A23C02" w:rsidP="0082112A">
      <w:pPr>
        <w:autoSpaceDE w:val="0"/>
        <w:autoSpaceDN w:val="0"/>
        <w:adjustRightInd w:val="0"/>
        <w:spacing w:line="480" w:lineRule="auto"/>
        <w:rPr>
          <w:szCs w:val="24"/>
        </w:rPr>
      </w:pPr>
      <w:r w:rsidRPr="0082112A">
        <w:rPr>
          <w:szCs w:val="24"/>
        </w:rPr>
        <w:t xml:space="preserve">Baillie JEM, Griffiths J, Turvey ST, Loh J, Collen B (2010) </w:t>
      </w:r>
      <w:r w:rsidRPr="0082112A">
        <w:rPr>
          <w:rStyle w:val="Hyperlink"/>
          <w:color w:val="auto"/>
          <w:szCs w:val="24"/>
        </w:rPr>
        <w:t>Invertebrata: Are vertebrates representative of animal biodiversity as a whole? In: Samways M, Böhm M (eds)</w:t>
      </w:r>
      <w:r w:rsidRPr="0082112A">
        <w:rPr>
          <w:szCs w:val="24"/>
        </w:rPr>
        <w:t xml:space="preserve"> Evolution Lost: Status and Trends of the World’s Vertebrates.</w:t>
      </w:r>
      <w:r w:rsidRPr="0082112A">
        <w:rPr>
          <w:rStyle w:val="Hyperlink"/>
          <w:color w:val="auto"/>
          <w:szCs w:val="24"/>
        </w:rPr>
        <w:t xml:space="preserve"> </w:t>
      </w:r>
      <w:r w:rsidRPr="0082112A">
        <w:rPr>
          <w:szCs w:val="24"/>
        </w:rPr>
        <w:t>Zoological Society of London, United Kingdom,</w:t>
      </w:r>
      <w:r w:rsidRPr="0082112A">
        <w:rPr>
          <w:rStyle w:val="Hyperlink"/>
          <w:color w:val="auto"/>
          <w:szCs w:val="24"/>
        </w:rPr>
        <w:t xml:space="preserve"> pp. 55</w:t>
      </w:r>
      <w:r w:rsidRPr="0082112A">
        <w:rPr>
          <w:rStyle w:val="A0"/>
          <w:color w:val="auto"/>
          <w:sz w:val="24"/>
          <w:szCs w:val="24"/>
        </w:rPr>
        <w:t>–</w:t>
      </w:r>
      <w:r w:rsidRPr="0082112A">
        <w:rPr>
          <w:rStyle w:val="Hyperlink"/>
          <w:color w:val="auto"/>
          <w:szCs w:val="24"/>
        </w:rPr>
        <w:t>61</w:t>
      </w:r>
      <w:r w:rsidRPr="0082112A">
        <w:rPr>
          <w:szCs w:val="24"/>
        </w:rPr>
        <w:t>.</w:t>
      </w:r>
    </w:p>
    <w:p w14:paraId="45152171" w14:textId="77777777" w:rsidR="00A23C02" w:rsidRPr="0082112A" w:rsidRDefault="00A23C02" w:rsidP="0082112A">
      <w:pPr>
        <w:autoSpaceDE w:val="0"/>
        <w:autoSpaceDN w:val="0"/>
        <w:adjustRightInd w:val="0"/>
        <w:spacing w:line="480" w:lineRule="auto"/>
        <w:rPr>
          <w:szCs w:val="24"/>
        </w:rPr>
      </w:pPr>
      <w:r w:rsidRPr="0082112A">
        <w:rPr>
          <w:szCs w:val="24"/>
        </w:rPr>
        <w:t>Bland LM, Collen B, Orme CDL, Bielby J (2014) Predicting the conservation status of data-deficient species. Conserv Biol 00: 1</w:t>
      </w:r>
      <w:r w:rsidRPr="0082112A">
        <w:rPr>
          <w:rStyle w:val="A0"/>
          <w:color w:val="auto"/>
          <w:sz w:val="24"/>
          <w:szCs w:val="24"/>
        </w:rPr>
        <w:t>–</w:t>
      </w:r>
      <w:r w:rsidRPr="0082112A">
        <w:rPr>
          <w:szCs w:val="24"/>
        </w:rPr>
        <w:t>10.</w:t>
      </w:r>
    </w:p>
    <w:p w14:paraId="56B0BB2D" w14:textId="77777777" w:rsidR="00A23C02" w:rsidRPr="0082112A" w:rsidRDefault="00A23C02" w:rsidP="0082112A">
      <w:pPr>
        <w:autoSpaceDE w:val="0"/>
        <w:autoSpaceDN w:val="0"/>
        <w:adjustRightInd w:val="0"/>
        <w:spacing w:before="240" w:line="480" w:lineRule="auto"/>
        <w:rPr>
          <w:szCs w:val="24"/>
        </w:rPr>
      </w:pPr>
      <w:r w:rsidRPr="0082112A">
        <w:rPr>
          <w:szCs w:val="24"/>
        </w:rPr>
        <w:t xml:space="preserve">Brown IW, Fielder DR (1991) Project overview and literature survey. In: Brown IW, Fielder DR (eds) The Coconut Crab: Aspects of biology and ecology of </w:t>
      </w:r>
      <w:r w:rsidRPr="0082112A">
        <w:rPr>
          <w:i/>
          <w:szCs w:val="24"/>
        </w:rPr>
        <w:t>Birgus latro</w:t>
      </w:r>
      <w:r w:rsidRPr="0082112A">
        <w:rPr>
          <w:szCs w:val="24"/>
        </w:rPr>
        <w:t xml:space="preserve"> in the Republic of Vanuatu. Australian Centre for International Agricultural Research, Canberra, pp. 1–11.</w:t>
      </w:r>
    </w:p>
    <w:p w14:paraId="55097FFE" w14:textId="77777777" w:rsidR="00A23C02" w:rsidRPr="0082112A" w:rsidRDefault="00A23C02" w:rsidP="0082112A">
      <w:pPr>
        <w:autoSpaceDE w:val="0"/>
        <w:autoSpaceDN w:val="0"/>
        <w:adjustRightInd w:val="0"/>
        <w:spacing w:before="240" w:line="480" w:lineRule="auto"/>
        <w:rPr>
          <w:szCs w:val="24"/>
        </w:rPr>
      </w:pPr>
      <w:r w:rsidRPr="0082112A">
        <w:rPr>
          <w:szCs w:val="24"/>
        </w:rPr>
        <w:t xml:space="preserve">Chauvet C, Kadiri-Jan T (1999) Assessment of an unexploited population of coconut crabs, </w:t>
      </w:r>
      <w:r w:rsidRPr="0082112A">
        <w:rPr>
          <w:i/>
          <w:szCs w:val="24"/>
        </w:rPr>
        <w:t>Birgus latro</w:t>
      </w:r>
      <w:r w:rsidRPr="0082112A">
        <w:rPr>
          <w:szCs w:val="24"/>
        </w:rPr>
        <w:t xml:space="preserve"> (Linne, 1767) on Taiaro atoll (Tuamotu Archipelago, French Polynesia). Coral Reefs 18: 297</w:t>
      </w:r>
      <w:r w:rsidRPr="0082112A">
        <w:rPr>
          <w:rStyle w:val="A0"/>
          <w:color w:val="auto"/>
          <w:sz w:val="24"/>
          <w:szCs w:val="24"/>
        </w:rPr>
        <w:t>–</w:t>
      </w:r>
      <w:r w:rsidRPr="0082112A">
        <w:rPr>
          <w:szCs w:val="24"/>
        </w:rPr>
        <w:t>299.</w:t>
      </w:r>
    </w:p>
    <w:p w14:paraId="68801A86" w14:textId="77777777" w:rsidR="00A23C02" w:rsidRPr="0082112A" w:rsidRDefault="00A23C02" w:rsidP="0082112A">
      <w:pPr>
        <w:autoSpaceDE w:val="0"/>
        <w:autoSpaceDN w:val="0"/>
        <w:adjustRightInd w:val="0"/>
        <w:spacing w:before="240" w:line="480" w:lineRule="auto"/>
        <w:rPr>
          <w:szCs w:val="24"/>
        </w:rPr>
      </w:pPr>
      <w:r w:rsidRPr="0082112A">
        <w:rPr>
          <w:szCs w:val="24"/>
        </w:rPr>
        <w:lastRenderedPageBreak/>
        <w:t xml:space="preserve">Collen B, Böhm M, Kemp R, Baillie JEM (2012) Spineless: status and trends of the world’s invertebrates. Zoological Society of London, United Kingdom. </w:t>
      </w:r>
    </w:p>
    <w:p w14:paraId="15866C10" w14:textId="77777777" w:rsidR="00A23C02" w:rsidRPr="0082112A" w:rsidRDefault="00A23C02" w:rsidP="0082112A">
      <w:pPr>
        <w:spacing w:before="240" w:line="480" w:lineRule="auto"/>
        <w:rPr>
          <w:szCs w:val="24"/>
        </w:rPr>
      </w:pPr>
      <w:r w:rsidRPr="0082112A">
        <w:rPr>
          <w:szCs w:val="24"/>
        </w:rPr>
        <w:t xml:space="preserve">de Vos JM, Joppa LN, Gittleman JL, Stephens PR, Pimm SL (2014) Estimating the normal background rate of species extinction. </w:t>
      </w:r>
      <w:r w:rsidRPr="0082112A">
        <w:rPr>
          <w:iCs/>
          <w:szCs w:val="24"/>
        </w:rPr>
        <w:t>Conserv Biol</w:t>
      </w:r>
      <w:r w:rsidRPr="0082112A">
        <w:rPr>
          <w:szCs w:val="24"/>
        </w:rPr>
        <w:t xml:space="preserve"> 00: 1–10. </w:t>
      </w:r>
    </w:p>
    <w:p w14:paraId="60EC4C12" w14:textId="77777777" w:rsidR="00A23C02" w:rsidRPr="0082112A" w:rsidRDefault="00A23C02" w:rsidP="0082112A">
      <w:pPr>
        <w:spacing w:before="240" w:line="480" w:lineRule="auto"/>
        <w:rPr>
          <w:szCs w:val="24"/>
        </w:rPr>
      </w:pPr>
      <w:r w:rsidRPr="0082112A">
        <w:rPr>
          <w:szCs w:val="24"/>
        </w:rPr>
        <w:t xml:space="preserve">Drew MM, Hansson BS (2014) The population structure of </w:t>
      </w:r>
      <w:r w:rsidRPr="0082112A">
        <w:rPr>
          <w:i/>
          <w:szCs w:val="24"/>
        </w:rPr>
        <w:t>Birgus latro</w:t>
      </w:r>
      <w:r w:rsidRPr="0082112A">
        <w:rPr>
          <w:szCs w:val="24"/>
        </w:rPr>
        <w:t xml:space="preserve"> (Crustacea: Decapoda: Anomura: Coenobitidae) on Christmas Island with incidental notes on behaviour. </w:t>
      </w:r>
      <w:r w:rsidRPr="0082112A">
        <w:rPr>
          <w:rStyle w:val="A0"/>
          <w:iCs/>
          <w:color w:val="auto"/>
          <w:sz w:val="24"/>
          <w:szCs w:val="24"/>
        </w:rPr>
        <w:t>Raffles Bull Zool</w:t>
      </w:r>
      <w:r w:rsidRPr="0082112A">
        <w:rPr>
          <w:rStyle w:val="A0"/>
          <w:i/>
          <w:iCs/>
          <w:color w:val="auto"/>
          <w:sz w:val="24"/>
          <w:szCs w:val="24"/>
        </w:rPr>
        <w:t xml:space="preserve"> </w:t>
      </w:r>
      <w:r w:rsidRPr="0082112A">
        <w:rPr>
          <w:rStyle w:val="A0"/>
          <w:bCs/>
          <w:color w:val="auto"/>
          <w:sz w:val="24"/>
          <w:szCs w:val="24"/>
        </w:rPr>
        <w:t>30</w:t>
      </w:r>
      <w:r w:rsidRPr="0082112A">
        <w:rPr>
          <w:rStyle w:val="A0"/>
          <w:color w:val="auto"/>
          <w:sz w:val="24"/>
          <w:szCs w:val="24"/>
        </w:rPr>
        <w:t>: 150–161.</w:t>
      </w:r>
    </w:p>
    <w:p w14:paraId="642F3976" w14:textId="77777777" w:rsidR="00A23C02" w:rsidRPr="0082112A" w:rsidRDefault="00A23C02" w:rsidP="0082112A">
      <w:pPr>
        <w:autoSpaceDE w:val="0"/>
        <w:autoSpaceDN w:val="0"/>
        <w:adjustRightInd w:val="0"/>
        <w:spacing w:line="480" w:lineRule="auto"/>
        <w:rPr>
          <w:szCs w:val="24"/>
        </w:rPr>
      </w:pPr>
      <w:r w:rsidRPr="0082112A">
        <w:rPr>
          <w:szCs w:val="24"/>
        </w:rPr>
        <w:t xml:space="preserve">Drew MM, Hartnoll RG, Hansson BS (2012) An improved mark-recapture method using passive integrated transponder (PIT) tags in </w:t>
      </w:r>
      <w:r w:rsidRPr="0082112A">
        <w:rPr>
          <w:i/>
          <w:szCs w:val="24"/>
        </w:rPr>
        <w:t>Birgus latro</w:t>
      </w:r>
      <w:r w:rsidRPr="0082112A">
        <w:rPr>
          <w:szCs w:val="24"/>
        </w:rPr>
        <w:t xml:space="preserve"> (Linnaeus, 1767) (Decapoda, Anomura). Crustaceana 85: 89</w:t>
      </w:r>
      <w:r w:rsidRPr="0082112A">
        <w:rPr>
          <w:rStyle w:val="A0"/>
          <w:color w:val="auto"/>
          <w:sz w:val="24"/>
          <w:szCs w:val="24"/>
        </w:rPr>
        <w:t>–</w:t>
      </w:r>
      <w:r w:rsidRPr="0082112A">
        <w:rPr>
          <w:szCs w:val="24"/>
        </w:rPr>
        <w:t xml:space="preserve">102. </w:t>
      </w:r>
    </w:p>
    <w:p w14:paraId="02BC456E" w14:textId="77777777" w:rsidR="00A23C02" w:rsidRPr="0082112A" w:rsidRDefault="00A23C02" w:rsidP="0082112A">
      <w:pPr>
        <w:spacing w:before="240" w:line="480" w:lineRule="auto"/>
        <w:rPr>
          <w:szCs w:val="24"/>
        </w:rPr>
      </w:pPr>
      <w:r w:rsidRPr="0082112A">
        <w:rPr>
          <w:szCs w:val="24"/>
        </w:rPr>
        <w:t xml:space="preserve">Drew MM, Harzsch S, Stensmyr, M, Erland S, Hansson BS (2010) A review of the biology and ecology of the Robber Crab, </w:t>
      </w:r>
      <w:r w:rsidRPr="0082112A">
        <w:rPr>
          <w:i/>
          <w:szCs w:val="24"/>
        </w:rPr>
        <w:t>Birgus latro</w:t>
      </w:r>
      <w:r w:rsidRPr="0082112A">
        <w:rPr>
          <w:szCs w:val="24"/>
        </w:rPr>
        <w:t xml:space="preserve"> (Linnaeus, 1767) (Anomura: Coenobitidae). Zool Anz 249: 45–67.</w:t>
      </w:r>
    </w:p>
    <w:p w14:paraId="0BC02D1C" w14:textId="77777777" w:rsidR="00A23C02" w:rsidRPr="0082112A" w:rsidRDefault="00A23C02" w:rsidP="0082112A">
      <w:pPr>
        <w:spacing w:before="240" w:line="480" w:lineRule="auto"/>
        <w:rPr>
          <w:szCs w:val="24"/>
        </w:rPr>
      </w:pPr>
      <w:r w:rsidRPr="0082112A">
        <w:rPr>
          <w:szCs w:val="24"/>
        </w:rPr>
        <w:t xml:space="preserve">Eldredge LG (1996) </w:t>
      </w:r>
      <w:r w:rsidRPr="0082112A">
        <w:rPr>
          <w:i/>
          <w:iCs/>
          <w:szCs w:val="24"/>
        </w:rPr>
        <w:t>Birgus latro</w:t>
      </w:r>
      <w:r w:rsidRPr="0082112A">
        <w:rPr>
          <w:iCs/>
          <w:szCs w:val="24"/>
        </w:rPr>
        <w:t>. The IUCN Red List of Threatened Species 1996</w:t>
      </w:r>
      <w:r w:rsidRPr="0082112A">
        <w:rPr>
          <w:szCs w:val="24"/>
        </w:rPr>
        <w:t>:e.T2811A9484078.</w:t>
      </w:r>
    </w:p>
    <w:p w14:paraId="668F3BBA" w14:textId="77777777" w:rsidR="00A23C02" w:rsidRPr="0082112A" w:rsidRDefault="00A23C02" w:rsidP="0082112A">
      <w:pPr>
        <w:spacing w:before="240" w:line="480" w:lineRule="auto"/>
        <w:rPr>
          <w:szCs w:val="24"/>
        </w:rPr>
      </w:pPr>
      <w:r w:rsidRPr="0082112A">
        <w:rPr>
          <w:szCs w:val="24"/>
        </w:rPr>
        <w:t>Fiske I, Chandler R (2011) ‘unmarked’: an R package for Fitting Hierarchichal Models of Wildlife Occurrence and Abundance. J Stat Softw 43: 1–23.</w:t>
      </w:r>
    </w:p>
    <w:p w14:paraId="1FF33404" w14:textId="77777777" w:rsidR="00A23C02" w:rsidRPr="0082112A" w:rsidRDefault="00A23C02" w:rsidP="0082112A">
      <w:pPr>
        <w:spacing w:before="240" w:line="480" w:lineRule="auto"/>
        <w:rPr>
          <w:szCs w:val="24"/>
        </w:rPr>
      </w:pPr>
      <w:r w:rsidRPr="0082112A">
        <w:rPr>
          <w:szCs w:val="24"/>
        </w:rPr>
        <w:t>Fletcher WJ (1993) Coconut crabs. In: Wright A, Hill L (eds)</w:t>
      </w:r>
      <w:r w:rsidRPr="0082112A">
        <w:rPr>
          <w:i/>
          <w:szCs w:val="24"/>
        </w:rPr>
        <w:t xml:space="preserve"> </w:t>
      </w:r>
      <w:r w:rsidRPr="0082112A">
        <w:rPr>
          <w:szCs w:val="24"/>
        </w:rPr>
        <w:t>Nearshore marine resources of the south Pacific. Institute of Pacific Studies. University of the South Pacific. FFA and ICOD, pp. 643–681.</w:t>
      </w:r>
    </w:p>
    <w:p w14:paraId="501F45C2" w14:textId="77777777" w:rsidR="00A23C02" w:rsidRPr="0082112A" w:rsidRDefault="00A23C02" w:rsidP="0082112A">
      <w:pPr>
        <w:spacing w:before="240" w:line="480" w:lineRule="auto"/>
        <w:rPr>
          <w:szCs w:val="24"/>
        </w:rPr>
      </w:pPr>
      <w:r w:rsidRPr="0082112A">
        <w:rPr>
          <w:szCs w:val="24"/>
        </w:rPr>
        <w:t xml:space="preserve">Fletcher WJ, Brown IW, Fielder DR (1990) Growth of the coconut crab </w:t>
      </w:r>
      <w:r w:rsidRPr="0082112A">
        <w:rPr>
          <w:i/>
          <w:iCs/>
          <w:szCs w:val="24"/>
        </w:rPr>
        <w:t xml:space="preserve">Birgus latro </w:t>
      </w:r>
      <w:r w:rsidRPr="0082112A">
        <w:rPr>
          <w:szCs w:val="24"/>
        </w:rPr>
        <w:t>in Vanuatu. J Exp Mar Biol Ecol 141: 63–78.</w:t>
      </w:r>
    </w:p>
    <w:p w14:paraId="5AC4082E" w14:textId="77777777" w:rsidR="00A23C02" w:rsidRPr="0082112A" w:rsidRDefault="00A23C02" w:rsidP="0082112A">
      <w:pPr>
        <w:spacing w:before="240" w:line="480" w:lineRule="auto"/>
        <w:rPr>
          <w:szCs w:val="24"/>
        </w:rPr>
      </w:pPr>
      <w:r w:rsidRPr="0082112A">
        <w:rPr>
          <w:szCs w:val="24"/>
        </w:rPr>
        <w:lastRenderedPageBreak/>
        <w:t>Fletcher WJ, Brown IW, Fielder DR, Obed A (1991) Moulting and growth characteristics. In: Brown IW, Fielder DR (eds)</w:t>
      </w:r>
      <w:r w:rsidRPr="0082112A">
        <w:rPr>
          <w:i/>
          <w:szCs w:val="24"/>
        </w:rPr>
        <w:t xml:space="preserve"> </w:t>
      </w:r>
      <w:r w:rsidRPr="0082112A">
        <w:rPr>
          <w:szCs w:val="24"/>
        </w:rPr>
        <w:t xml:space="preserve">The Coconut Crab: Aspects of biology and ecology of </w:t>
      </w:r>
      <w:r w:rsidRPr="0082112A">
        <w:rPr>
          <w:i/>
          <w:szCs w:val="24"/>
        </w:rPr>
        <w:t>Birgus latro</w:t>
      </w:r>
      <w:r w:rsidRPr="0082112A">
        <w:rPr>
          <w:szCs w:val="24"/>
        </w:rPr>
        <w:t xml:space="preserve"> in the Republic of Vanuatu. Australian Centre for International Agricultural Research, Canberra, pp. 35–60.</w:t>
      </w:r>
    </w:p>
    <w:p w14:paraId="2D7AAB59" w14:textId="77777777" w:rsidR="00A23C02" w:rsidRPr="0082112A" w:rsidRDefault="00A23C02" w:rsidP="0082112A">
      <w:pPr>
        <w:spacing w:before="240" w:line="480" w:lineRule="auto"/>
        <w:rPr>
          <w:szCs w:val="24"/>
        </w:rPr>
      </w:pPr>
      <w:r w:rsidRPr="0082112A">
        <w:rPr>
          <w:szCs w:val="24"/>
        </w:rPr>
        <w:t xml:space="preserve">Grubb P (1971) Ecology of terrestrial decapod crustaceans on Aldabra. </w:t>
      </w:r>
      <w:r w:rsidRPr="0082112A">
        <w:rPr>
          <w:iCs/>
          <w:szCs w:val="24"/>
        </w:rPr>
        <w:t xml:space="preserve">Philos Trans R Soc London, B </w:t>
      </w:r>
      <w:r w:rsidRPr="0082112A">
        <w:rPr>
          <w:bCs/>
          <w:szCs w:val="24"/>
        </w:rPr>
        <w:t>260</w:t>
      </w:r>
      <w:r w:rsidRPr="0082112A">
        <w:rPr>
          <w:szCs w:val="24"/>
        </w:rPr>
        <w:t>: 411–416.</w:t>
      </w:r>
    </w:p>
    <w:p w14:paraId="560C389E" w14:textId="77777777" w:rsidR="00A23C02" w:rsidRPr="0082112A" w:rsidRDefault="00A23C02" w:rsidP="0082112A">
      <w:pPr>
        <w:spacing w:before="240" w:line="480" w:lineRule="auto"/>
        <w:rPr>
          <w:szCs w:val="24"/>
        </w:rPr>
      </w:pPr>
      <w:r w:rsidRPr="0082112A">
        <w:rPr>
          <w:szCs w:val="24"/>
        </w:rPr>
        <w:t>Haig J (1984) Land and freshwater crabs of the Seychelles and neighbouring islands. In: Stoddart DR (ed) Biogeography and ecology of the Seychelles Islands. Dr W. Junk Publishers, The Hague, Boston, Lancaster.</w:t>
      </w:r>
    </w:p>
    <w:p w14:paraId="2DE4E396" w14:textId="77777777" w:rsidR="00A23C02" w:rsidRPr="0082112A" w:rsidRDefault="00A23C02" w:rsidP="0082112A">
      <w:pPr>
        <w:autoSpaceDE w:val="0"/>
        <w:autoSpaceDN w:val="0"/>
        <w:adjustRightInd w:val="0"/>
        <w:spacing w:line="480" w:lineRule="auto"/>
        <w:rPr>
          <w:szCs w:val="24"/>
        </w:rPr>
      </w:pPr>
      <w:r w:rsidRPr="0082112A">
        <w:rPr>
          <w:szCs w:val="24"/>
        </w:rPr>
        <w:t>Haverkamp PJ, Shekeine J, de Jong R, Schaepman M, Turnbull LA, Baxter R, Hansen D, Bunbury N, Fleischer-Dogley F, Schaepman-Strub G (2017) Giant tortoise habitats under increasing drought conditions on Aldabra Atoll</w:t>
      </w:r>
      <w:r w:rsidRPr="0082112A">
        <w:rPr>
          <w:rFonts w:eastAsia="AdvOT596495f2+20"/>
          <w:szCs w:val="24"/>
        </w:rPr>
        <w:t xml:space="preserve">- </w:t>
      </w:r>
      <w:r w:rsidRPr="0082112A">
        <w:rPr>
          <w:szCs w:val="24"/>
        </w:rPr>
        <w:t>Ecological indicators to monitor rainfall anomalies and related vegetation activity. Ecol Indic 80: 354–362.</w:t>
      </w:r>
    </w:p>
    <w:p w14:paraId="40FBB155" w14:textId="77777777" w:rsidR="00A23C02" w:rsidRPr="0082112A" w:rsidRDefault="00A23C02" w:rsidP="0082112A">
      <w:pPr>
        <w:spacing w:before="240" w:line="480" w:lineRule="auto"/>
        <w:rPr>
          <w:szCs w:val="24"/>
        </w:rPr>
      </w:pPr>
      <w:r w:rsidRPr="0082112A">
        <w:rPr>
          <w:iCs/>
          <w:szCs w:val="24"/>
        </w:rPr>
        <w:t xml:space="preserve">Helagi N, Tafatu J, Bertram I, Moore B, Linawak M, Pakoa K (2015) </w:t>
      </w:r>
      <w:r w:rsidRPr="0082112A">
        <w:rPr>
          <w:szCs w:val="24"/>
        </w:rPr>
        <w:t xml:space="preserve">Status of the coconut crab </w:t>
      </w:r>
      <w:r w:rsidRPr="0082112A">
        <w:rPr>
          <w:i/>
          <w:iCs/>
          <w:szCs w:val="24"/>
        </w:rPr>
        <w:t xml:space="preserve">Birgus latro </w:t>
      </w:r>
      <w:r w:rsidRPr="0082112A">
        <w:rPr>
          <w:szCs w:val="24"/>
        </w:rPr>
        <w:t>in Niue</w:t>
      </w:r>
      <w:r w:rsidRPr="0082112A">
        <w:rPr>
          <w:rStyle w:val="BodyTextChar"/>
          <w:szCs w:val="24"/>
        </w:rPr>
        <w:t xml:space="preserve">. </w:t>
      </w:r>
      <w:r w:rsidRPr="0082112A">
        <w:rPr>
          <w:iCs/>
          <w:szCs w:val="24"/>
        </w:rPr>
        <w:t>Niue Department of Agriculture, Forestry and Fisheries. Pacific Community. Vanuatu Fisheries Department.</w:t>
      </w:r>
    </w:p>
    <w:p w14:paraId="12CEDA6E" w14:textId="77777777" w:rsidR="00A23C02" w:rsidRPr="0082112A" w:rsidRDefault="00A23C02" w:rsidP="0082112A">
      <w:pPr>
        <w:spacing w:before="240" w:line="480" w:lineRule="auto"/>
        <w:rPr>
          <w:szCs w:val="24"/>
        </w:rPr>
      </w:pPr>
      <w:r w:rsidRPr="0082112A">
        <w:rPr>
          <w:szCs w:val="24"/>
        </w:rPr>
        <w:t>Helfman GS (1973) Ecology and behavior of the coconut crab,</w:t>
      </w:r>
      <w:r w:rsidRPr="0082112A">
        <w:rPr>
          <w:i/>
          <w:szCs w:val="24"/>
        </w:rPr>
        <w:t xml:space="preserve"> </w:t>
      </w:r>
      <w:r w:rsidRPr="0082112A">
        <w:rPr>
          <w:i/>
          <w:iCs/>
          <w:szCs w:val="24"/>
        </w:rPr>
        <w:t xml:space="preserve">Birgus latro </w:t>
      </w:r>
      <w:r w:rsidRPr="0082112A">
        <w:rPr>
          <w:szCs w:val="24"/>
        </w:rPr>
        <w:t>(L.). MSc Thesis, University of Hawaii. Honolulu.</w:t>
      </w:r>
    </w:p>
    <w:p w14:paraId="249E6B8E" w14:textId="77777777" w:rsidR="00A23C02" w:rsidRPr="0082112A" w:rsidRDefault="00A23C02" w:rsidP="0082112A">
      <w:pPr>
        <w:pStyle w:val="HTMLPreformatted"/>
        <w:spacing w:after="240" w:line="480" w:lineRule="auto"/>
        <w:rPr>
          <w:rFonts w:ascii="Times New Roman" w:hAnsi="Times New Roman" w:cs="Times New Roman"/>
          <w:sz w:val="24"/>
          <w:szCs w:val="24"/>
        </w:rPr>
      </w:pPr>
      <w:r w:rsidRPr="0082112A">
        <w:rPr>
          <w:rFonts w:ascii="Times New Roman" w:hAnsi="Times New Roman" w:cs="Times New Roman"/>
          <w:sz w:val="24"/>
          <w:szCs w:val="24"/>
        </w:rPr>
        <w:t xml:space="preserve">Hnatiuk R, Merton L (1979) A Perspective of the Vegetation of Aldabra. Philos Trans R Soc Lond B Biol Sci </w:t>
      </w:r>
      <w:r w:rsidRPr="0082112A">
        <w:rPr>
          <w:rFonts w:ascii="Times New Roman" w:hAnsi="Times New Roman" w:cs="Times New Roman"/>
          <w:iCs/>
          <w:sz w:val="24"/>
          <w:szCs w:val="24"/>
        </w:rPr>
        <w:t>286</w:t>
      </w:r>
      <w:r w:rsidRPr="0082112A">
        <w:rPr>
          <w:rFonts w:ascii="Times New Roman" w:hAnsi="Times New Roman" w:cs="Times New Roman"/>
          <w:sz w:val="24"/>
          <w:szCs w:val="24"/>
        </w:rPr>
        <w:t>: 79–84.</w:t>
      </w:r>
    </w:p>
    <w:p w14:paraId="6C90E5E6" w14:textId="77777777" w:rsidR="00A23C02" w:rsidRPr="0082112A" w:rsidRDefault="00A23C02" w:rsidP="0082112A">
      <w:pPr>
        <w:autoSpaceDE w:val="0"/>
        <w:autoSpaceDN w:val="0"/>
        <w:adjustRightInd w:val="0"/>
        <w:spacing w:after="240" w:line="480" w:lineRule="auto"/>
        <w:rPr>
          <w:szCs w:val="24"/>
        </w:rPr>
      </w:pPr>
      <w:r w:rsidRPr="0082112A">
        <w:rPr>
          <w:szCs w:val="24"/>
        </w:rPr>
        <w:lastRenderedPageBreak/>
        <w:t>James DJ (2008) Christmas Island Biodiversity Monitoring Program: December 2003 to April 2007. Report to the Department of Finance and Deregulation from the Director of National Parks.</w:t>
      </w:r>
    </w:p>
    <w:p w14:paraId="0DD0950E" w14:textId="77777777" w:rsidR="00A23C02" w:rsidRPr="0082112A" w:rsidRDefault="00A23C02" w:rsidP="0082112A">
      <w:pPr>
        <w:spacing w:before="240" w:line="480" w:lineRule="auto"/>
        <w:rPr>
          <w:szCs w:val="24"/>
        </w:rPr>
      </w:pPr>
      <w:r w:rsidRPr="0082112A">
        <w:rPr>
          <w:szCs w:val="24"/>
        </w:rPr>
        <w:t>Kadiri-Jan T (1995) Biology and population dynamics of the coconut crab (</w:t>
      </w:r>
      <w:r w:rsidRPr="0082112A">
        <w:rPr>
          <w:i/>
          <w:szCs w:val="24"/>
        </w:rPr>
        <w:t>Birgus latro</w:t>
      </w:r>
      <w:r w:rsidRPr="0082112A">
        <w:rPr>
          <w:szCs w:val="24"/>
        </w:rPr>
        <w:t>) in Loyalty Island, New Caledonia. Universite Francaise du Pacifique, New Caledonia.</w:t>
      </w:r>
    </w:p>
    <w:p w14:paraId="15F2EE2A" w14:textId="77777777" w:rsidR="00A23C02" w:rsidRPr="0082112A" w:rsidRDefault="00A23C02" w:rsidP="0082112A">
      <w:pPr>
        <w:spacing w:before="240" w:line="480" w:lineRule="auto"/>
        <w:rPr>
          <w:szCs w:val="24"/>
        </w:rPr>
      </w:pPr>
      <w:r w:rsidRPr="0082112A">
        <w:rPr>
          <w:szCs w:val="24"/>
        </w:rPr>
        <w:t>Kelley D, Richards D (2015) oce: Analysis of Oceanographic Data.</w:t>
      </w:r>
      <w:r w:rsidR="00CA23C0">
        <w:rPr>
          <w:szCs w:val="24"/>
        </w:rPr>
        <w:t xml:space="preserve"> The comprehensive R </w:t>
      </w:r>
      <w:r w:rsidR="00CA23C0" w:rsidRPr="00CA23C0">
        <w:rPr>
          <w:rStyle w:val="Hyperlink"/>
          <w:color w:val="auto"/>
        </w:rPr>
        <w:t xml:space="preserve">network </w:t>
      </w:r>
      <w:r w:rsidR="00CA23C0" w:rsidRPr="00CA23C0">
        <w:rPr>
          <w:rStyle w:val="Hyperlink"/>
          <w:color w:val="auto"/>
          <w:szCs w:val="24"/>
        </w:rPr>
        <w:t>https://cran.r-project.org/</w:t>
      </w:r>
      <w:r w:rsidRPr="0082112A">
        <w:rPr>
          <w:szCs w:val="24"/>
        </w:rPr>
        <w:t xml:space="preserve"> </w:t>
      </w:r>
      <w:r w:rsidR="00CA23C0">
        <w:t xml:space="preserve">(accessed </w:t>
      </w:r>
      <w:r w:rsidR="00CC098E">
        <w:t>1</w:t>
      </w:r>
      <w:r w:rsidR="00CC098E" w:rsidRPr="00CC098E">
        <w:rPr>
          <w:vertAlign w:val="superscript"/>
        </w:rPr>
        <w:t>st</w:t>
      </w:r>
      <w:r w:rsidR="00CC098E">
        <w:t xml:space="preserve"> </w:t>
      </w:r>
      <w:r w:rsidR="00EA044C">
        <w:t>July 2016</w:t>
      </w:r>
      <w:r w:rsidR="00CA23C0">
        <w:t>)</w:t>
      </w:r>
    </w:p>
    <w:p w14:paraId="23A77DF4" w14:textId="77777777" w:rsidR="00A23C02" w:rsidRPr="0082112A" w:rsidRDefault="00A23C02" w:rsidP="0082112A">
      <w:pPr>
        <w:spacing w:line="480" w:lineRule="auto"/>
      </w:pPr>
      <w:r w:rsidRPr="0082112A">
        <w:t>Laidre ME (2017) Ruler of the atoll: the world's largest land invertebrate. Front Ecol Environ 15(9): 527</w:t>
      </w:r>
      <w:r w:rsidRPr="0082112A">
        <w:rPr>
          <w:szCs w:val="24"/>
        </w:rPr>
        <w:t>–</w:t>
      </w:r>
      <w:r w:rsidRPr="0082112A">
        <w:t>528</w:t>
      </w:r>
      <w:r>
        <w:t>.</w:t>
      </w:r>
    </w:p>
    <w:p w14:paraId="6B97B20F" w14:textId="77777777" w:rsidR="00A23C02" w:rsidRPr="0082112A" w:rsidRDefault="00A23C02" w:rsidP="0082112A">
      <w:pPr>
        <w:spacing w:before="240" w:line="480" w:lineRule="auto"/>
        <w:rPr>
          <w:szCs w:val="24"/>
        </w:rPr>
      </w:pPr>
      <w:r w:rsidRPr="0082112A">
        <w:rPr>
          <w:szCs w:val="24"/>
        </w:rPr>
        <w:t xml:space="preserve">Lavery S, Moritz C, Fielder DR (1996) Indo-Pacific population structure and evolutionary history of the coconut crab </w:t>
      </w:r>
      <w:r w:rsidRPr="0082112A">
        <w:rPr>
          <w:i/>
          <w:iCs/>
          <w:szCs w:val="24"/>
        </w:rPr>
        <w:t>Birgus latro</w:t>
      </w:r>
      <w:r w:rsidRPr="0082112A">
        <w:rPr>
          <w:szCs w:val="24"/>
        </w:rPr>
        <w:t xml:space="preserve">. Mol </w:t>
      </w:r>
      <w:r w:rsidRPr="00632F7A">
        <w:rPr>
          <w:szCs w:val="24"/>
        </w:rPr>
        <w:t>Ecol 5: 557–570.</w:t>
      </w:r>
    </w:p>
    <w:p w14:paraId="3596E109" w14:textId="77777777" w:rsidR="00A23C02" w:rsidRPr="0063324C" w:rsidRDefault="00A23C02" w:rsidP="0082112A">
      <w:pPr>
        <w:spacing w:before="240" w:line="480" w:lineRule="auto"/>
        <w:rPr>
          <w:szCs w:val="24"/>
          <w:lang w:val="pt-BR"/>
        </w:rPr>
      </w:pPr>
      <w:r w:rsidRPr="0082112A">
        <w:rPr>
          <w:szCs w:val="24"/>
        </w:rPr>
        <w:t xml:space="preserve">McDermott JJ, Williams JD, Boyko CB (2010) The unwanted guests of hermits: A global review of the diversity and natural history of hermit crab parasites. </w:t>
      </w:r>
      <w:r w:rsidRPr="0063324C">
        <w:rPr>
          <w:szCs w:val="24"/>
          <w:lang w:val="pt-BR"/>
        </w:rPr>
        <w:t>J Exp Mar Biol Ecol 394: 2</w:t>
      </w:r>
      <w:r w:rsidRPr="006927B7">
        <w:rPr>
          <w:szCs w:val="24"/>
          <w:lang w:val="pt-BR"/>
        </w:rPr>
        <w:t>–</w:t>
      </w:r>
      <w:r w:rsidRPr="0063324C">
        <w:rPr>
          <w:szCs w:val="24"/>
          <w:lang w:val="pt-BR"/>
        </w:rPr>
        <w:t>44.</w:t>
      </w:r>
    </w:p>
    <w:p w14:paraId="7843EC36" w14:textId="77777777" w:rsidR="00A23C02" w:rsidRPr="0082112A" w:rsidRDefault="00A23C02" w:rsidP="0082112A">
      <w:pPr>
        <w:spacing w:before="240" w:line="480" w:lineRule="auto"/>
        <w:rPr>
          <w:szCs w:val="24"/>
        </w:rPr>
      </w:pPr>
      <w:r w:rsidRPr="0063324C">
        <w:rPr>
          <w:szCs w:val="24"/>
          <w:lang w:val="pt-BR"/>
        </w:rPr>
        <w:t xml:space="preserve">Meeus J (1982) Astronomical formulae for calculators. </w:t>
      </w:r>
      <w:r w:rsidRPr="0082112A">
        <w:rPr>
          <w:szCs w:val="24"/>
        </w:rPr>
        <w:t>2 edn. Richmond: Willmann-Bell.</w:t>
      </w:r>
    </w:p>
    <w:p w14:paraId="60C9BA91" w14:textId="77777777" w:rsidR="00A23C02" w:rsidRPr="0082112A" w:rsidRDefault="00A23C02" w:rsidP="0082112A">
      <w:pPr>
        <w:shd w:val="clear" w:color="auto" w:fill="FFFFFF"/>
        <w:spacing w:before="100" w:beforeAutospacing="1" w:after="100" w:afterAutospacing="1" w:line="480" w:lineRule="auto"/>
        <w:rPr>
          <w:szCs w:val="24"/>
        </w:rPr>
      </w:pPr>
      <w:r w:rsidRPr="0082112A">
        <w:rPr>
          <w:szCs w:val="24"/>
          <w:shd w:val="clear" w:color="auto" w:fill="FFFFFF"/>
        </w:rPr>
        <w:t>Paulay G, Starmer J (2011) Evolution, Insular Restriction, and Extinction of Oceanic Land Crabs, Exemplified by the Loss of an Endemic </w:t>
      </w:r>
      <w:r w:rsidRPr="0082112A">
        <w:rPr>
          <w:rStyle w:val="Emphasis"/>
          <w:szCs w:val="24"/>
          <w:shd w:val="clear" w:color="auto" w:fill="FFFFFF"/>
        </w:rPr>
        <w:t>Geograpsus</w:t>
      </w:r>
      <w:r w:rsidRPr="0082112A">
        <w:rPr>
          <w:szCs w:val="24"/>
          <w:shd w:val="clear" w:color="auto" w:fill="FFFFFF"/>
        </w:rPr>
        <w:t> in the Hawaiian Islands. PLoS ONE 6(5): e19916.</w:t>
      </w:r>
      <w:r w:rsidRPr="0082112A">
        <w:rPr>
          <w:sz w:val="20"/>
          <w:szCs w:val="20"/>
          <w:shd w:val="clear" w:color="auto" w:fill="FFFFFF"/>
        </w:rPr>
        <w:t> </w:t>
      </w:r>
    </w:p>
    <w:p w14:paraId="36073CB2" w14:textId="77777777" w:rsidR="00A23C02" w:rsidRPr="0082112A" w:rsidRDefault="00A23C02" w:rsidP="0082112A">
      <w:pPr>
        <w:spacing w:before="240" w:line="480" w:lineRule="auto"/>
        <w:rPr>
          <w:szCs w:val="24"/>
        </w:rPr>
      </w:pPr>
      <w:r w:rsidRPr="0082112A">
        <w:rPr>
          <w:szCs w:val="24"/>
        </w:rPr>
        <w:t xml:space="preserve">Pimm SL, Jenkins CN, Abell R, Brooks TM, Gittleman JL, Joppa LN, Raven PH, Roberts CM, Sexton JO (2014) The biodiversity of species and their rates of extinction, distribution, and protection. Science 344: doi: </w:t>
      </w:r>
      <w:r w:rsidRPr="0082112A">
        <w:rPr>
          <w:szCs w:val="24"/>
          <w:shd w:val="clear" w:color="auto" w:fill="FFFFFF"/>
        </w:rPr>
        <w:t>10.1126/science.1246752</w:t>
      </w:r>
    </w:p>
    <w:p w14:paraId="4EB04158" w14:textId="2A334AB6" w:rsidR="00A23C02" w:rsidRPr="0082112A" w:rsidRDefault="00A23C02" w:rsidP="0082112A">
      <w:pPr>
        <w:shd w:val="clear" w:color="auto" w:fill="FFFFFF"/>
        <w:spacing w:after="0" w:line="480" w:lineRule="auto"/>
        <w:textAlignment w:val="baseline"/>
        <w:rPr>
          <w:szCs w:val="24"/>
        </w:rPr>
      </w:pPr>
      <w:r w:rsidRPr="0082112A">
        <w:rPr>
          <w:szCs w:val="24"/>
        </w:rPr>
        <w:lastRenderedPageBreak/>
        <w:t>Poupin J, Zubia M, Gravier-Bonnet N, Chabanet P (2013) Crustacea decapoda of Glorieuses Islands with notes on the distribution of the coconut crab (</w:t>
      </w:r>
      <w:r w:rsidRPr="0082112A">
        <w:rPr>
          <w:i/>
          <w:szCs w:val="24"/>
        </w:rPr>
        <w:t>Birgus latro</w:t>
      </w:r>
      <w:r w:rsidRPr="0082112A">
        <w:rPr>
          <w:szCs w:val="24"/>
        </w:rPr>
        <w:t>) in the Western Indian Ocean. Mar Biodivers Rec</w:t>
      </w:r>
      <w:ins w:id="821" w:author="NB" w:date="2018-06-18T15:23:00Z">
        <w:r w:rsidR="00C50F18">
          <w:rPr>
            <w:szCs w:val="24"/>
          </w:rPr>
          <w:t xml:space="preserve"> 6: E125</w:t>
        </w:r>
      </w:ins>
      <w:r w:rsidRPr="0082112A">
        <w:rPr>
          <w:szCs w:val="24"/>
        </w:rPr>
        <w:t xml:space="preserve">: </w:t>
      </w:r>
      <w:hyperlink r:id="rId13" w:tgtFrame="_blank" w:history="1">
        <w:r w:rsidRPr="0082112A">
          <w:rPr>
            <w:rStyle w:val="Hyperlink"/>
            <w:color w:val="auto"/>
            <w:szCs w:val="24"/>
            <w:bdr w:val="none" w:sz="0" w:space="0" w:color="auto" w:frame="1"/>
          </w:rPr>
          <w:t>https://doi.org/10.1017/S175526721300105X</w:t>
        </w:r>
      </w:hyperlink>
    </w:p>
    <w:p w14:paraId="5AC7AE26" w14:textId="77777777" w:rsidR="00A23C02" w:rsidRPr="0082112A" w:rsidRDefault="00A23C02" w:rsidP="0082112A">
      <w:pPr>
        <w:spacing w:before="240" w:line="480" w:lineRule="auto"/>
        <w:rPr>
          <w:rStyle w:val="Hyperlink"/>
          <w:color w:val="auto"/>
          <w:szCs w:val="24"/>
        </w:rPr>
      </w:pPr>
      <w:r w:rsidRPr="0082112A">
        <w:rPr>
          <w:szCs w:val="24"/>
        </w:rPr>
        <w:t>Royle AJ, Dawson DK, Bates S (2004) Modelling abundance effects in distance sampling. Ecology 85: 1591–1597.</w:t>
      </w:r>
    </w:p>
    <w:p w14:paraId="3970D833" w14:textId="77777777" w:rsidR="00A23C02" w:rsidRPr="0082112A" w:rsidRDefault="00A23C02" w:rsidP="0082112A">
      <w:pPr>
        <w:spacing w:before="240" w:line="480" w:lineRule="auto"/>
        <w:rPr>
          <w:szCs w:val="24"/>
        </w:rPr>
      </w:pPr>
      <w:r w:rsidRPr="0082112A">
        <w:rPr>
          <w:szCs w:val="24"/>
        </w:rPr>
        <w:t xml:space="preserve">Sato T, Yoseda K (2008) Reproductive season and female maturity size of coconut crab </w:t>
      </w:r>
      <w:r w:rsidRPr="0082112A">
        <w:rPr>
          <w:i/>
          <w:szCs w:val="24"/>
        </w:rPr>
        <w:t>Birgus latro</w:t>
      </w:r>
      <w:r w:rsidRPr="0082112A">
        <w:rPr>
          <w:szCs w:val="24"/>
        </w:rPr>
        <w:t xml:space="preserve"> on Hatoma Island, southern Japan. Fish Sci 74: 1277–1282.</w:t>
      </w:r>
    </w:p>
    <w:p w14:paraId="3922E1B0" w14:textId="77777777" w:rsidR="00A23C02" w:rsidRPr="0082112A" w:rsidRDefault="00A23C02" w:rsidP="0082112A">
      <w:pPr>
        <w:spacing w:before="240" w:line="480" w:lineRule="auto"/>
        <w:rPr>
          <w:b/>
          <w:szCs w:val="24"/>
        </w:rPr>
      </w:pPr>
      <w:r w:rsidRPr="0082112A">
        <w:rPr>
          <w:szCs w:val="24"/>
        </w:rPr>
        <w:t xml:space="preserve">Sato T, Yoseda K (2009) Prediction of timing of mating and egg extrusion in the coconut crab </w:t>
      </w:r>
      <w:r w:rsidRPr="0082112A">
        <w:rPr>
          <w:i/>
          <w:szCs w:val="24"/>
        </w:rPr>
        <w:t>Birgus latro</w:t>
      </w:r>
      <w:r w:rsidRPr="0082112A">
        <w:rPr>
          <w:szCs w:val="24"/>
        </w:rPr>
        <w:t xml:space="preserve"> judged from female pleonal expansion. Fish Sci 75: 641–48. </w:t>
      </w:r>
    </w:p>
    <w:p w14:paraId="0A38E985" w14:textId="77777777" w:rsidR="00A23C02" w:rsidRPr="0082112A" w:rsidRDefault="00A23C02" w:rsidP="0082112A">
      <w:pPr>
        <w:spacing w:before="240" w:line="480" w:lineRule="auto"/>
        <w:rPr>
          <w:szCs w:val="24"/>
        </w:rPr>
      </w:pPr>
      <w:r w:rsidRPr="0082112A">
        <w:rPr>
          <w:szCs w:val="24"/>
        </w:rPr>
        <w:t xml:space="preserve">Schiller CB (1992) Assessment of the status of the coconut crab </w:t>
      </w:r>
      <w:r w:rsidRPr="0082112A">
        <w:rPr>
          <w:i/>
          <w:iCs/>
          <w:szCs w:val="24"/>
        </w:rPr>
        <w:t xml:space="preserve">Birgus latro </w:t>
      </w:r>
      <w:r w:rsidRPr="0082112A">
        <w:rPr>
          <w:szCs w:val="24"/>
        </w:rPr>
        <w:t>on Niue Island with recommendations regarding an appropriate resource management strategy. Consultancy report FAO Rome, Italy, pp.69.</w:t>
      </w:r>
    </w:p>
    <w:p w14:paraId="446338DB" w14:textId="77777777" w:rsidR="00A23C02" w:rsidRPr="0082112A" w:rsidRDefault="00A23C02" w:rsidP="0082112A">
      <w:pPr>
        <w:spacing w:before="240" w:line="480" w:lineRule="auto"/>
        <w:rPr>
          <w:szCs w:val="24"/>
        </w:rPr>
      </w:pPr>
      <w:r w:rsidRPr="0082112A">
        <w:rPr>
          <w:szCs w:val="24"/>
        </w:rPr>
        <w:t>Schiller C, Fielder DR, Brown IW, Obed A (1991) Reproduction, early life history and recruitment. In: Brown IW, Fielder DR (eds)</w:t>
      </w:r>
      <w:r w:rsidRPr="0082112A">
        <w:rPr>
          <w:i/>
          <w:szCs w:val="24"/>
        </w:rPr>
        <w:t xml:space="preserve"> </w:t>
      </w:r>
      <w:r w:rsidRPr="0082112A">
        <w:rPr>
          <w:szCs w:val="24"/>
        </w:rPr>
        <w:t xml:space="preserve">The Coconut Crab: Aspects of biology and ecology of </w:t>
      </w:r>
      <w:r w:rsidRPr="000039DD">
        <w:rPr>
          <w:i/>
          <w:szCs w:val="24"/>
        </w:rPr>
        <w:t>Birgus latro</w:t>
      </w:r>
      <w:r w:rsidRPr="0082112A">
        <w:rPr>
          <w:szCs w:val="24"/>
        </w:rPr>
        <w:t xml:space="preserve"> in the Republic of Vanuatu. Australian Centre for International Agricultural Research, Canberra, pp.13–33.</w:t>
      </w:r>
    </w:p>
    <w:p w14:paraId="2D890379" w14:textId="77777777" w:rsidR="00A23C02" w:rsidRPr="0082112A" w:rsidRDefault="00A23C02" w:rsidP="0082112A">
      <w:pPr>
        <w:spacing w:before="240" w:line="480" w:lineRule="auto"/>
        <w:rPr>
          <w:szCs w:val="24"/>
        </w:rPr>
      </w:pPr>
      <w:r w:rsidRPr="0082112A">
        <w:rPr>
          <w:szCs w:val="24"/>
        </w:rPr>
        <w:t>Stoddart DR, Mole LU (1977) Climate of Aldabra Atoll. Atoll Res Bull 202: 1</w:t>
      </w:r>
      <w:r w:rsidRPr="0082112A">
        <w:rPr>
          <w:rFonts w:eastAsia="AdvOT596495f2+20"/>
          <w:szCs w:val="24"/>
        </w:rPr>
        <w:t>–</w:t>
      </w:r>
      <w:r w:rsidRPr="0082112A">
        <w:rPr>
          <w:szCs w:val="24"/>
        </w:rPr>
        <w:t>21.</w:t>
      </w:r>
    </w:p>
    <w:p w14:paraId="7C571198" w14:textId="77777777" w:rsidR="00A23C02" w:rsidRPr="0082112A" w:rsidRDefault="00A23C02" w:rsidP="0082112A">
      <w:pPr>
        <w:spacing w:before="240" w:line="480" w:lineRule="auto"/>
        <w:rPr>
          <w:szCs w:val="24"/>
        </w:rPr>
      </w:pPr>
      <w:r w:rsidRPr="0082112A">
        <w:rPr>
          <w:szCs w:val="24"/>
        </w:rPr>
        <w:t xml:space="preserve">Veron S, Penone C, Clergeau P, Costa, GC, Oliviera BF, Sao-Pedro VA, Pavoine S (2016) Integrating data-deficient species in analyses of evolutionary history loss. Ecol Evol 6: </w:t>
      </w:r>
      <w:r w:rsidRPr="0082112A">
        <w:rPr>
          <w:szCs w:val="24"/>
          <w:shd w:val="clear" w:color="auto" w:fill="FFFFFF"/>
        </w:rPr>
        <w:t>8502–8514.</w:t>
      </w:r>
    </w:p>
    <w:p w14:paraId="334AEFDA" w14:textId="77777777" w:rsidR="00A23C02" w:rsidRPr="0082112A" w:rsidRDefault="00A23C02" w:rsidP="0082112A">
      <w:pPr>
        <w:pStyle w:val="Default"/>
        <w:spacing w:after="200" w:line="480" w:lineRule="auto"/>
        <w:rPr>
          <w:color w:val="auto"/>
        </w:rPr>
      </w:pPr>
      <w:r w:rsidRPr="0082112A">
        <w:rPr>
          <w:color w:val="auto"/>
        </w:rPr>
        <w:t>Walton R (2015) Habitat use and preference of the Aldabra giant tortoise (</w:t>
      </w:r>
      <w:r w:rsidRPr="0082112A">
        <w:rPr>
          <w:i/>
          <w:color w:val="auto"/>
        </w:rPr>
        <w:t>Aldabrachelys gigantea</w:t>
      </w:r>
      <w:r w:rsidRPr="0082112A">
        <w:rPr>
          <w:color w:val="auto"/>
        </w:rPr>
        <w:t>) on Aldabra Atoll, Seychelles. MSc thesis. The University of Edinburgh. Edinbrugh.</w:t>
      </w:r>
    </w:p>
    <w:p w14:paraId="5CE04CF2" w14:textId="77777777" w:rsidR="00A23C02" w:rsidRPr="0082112A" w:rsidRDefault="00A23C02" w:rsidP="0082112A">
      <w:pPr>
        <w:spacing w:before="240" w:line="480" w:lineRule="auto"/>
        <w:rPr>
          <w:szCs w:val="24"/>
        </w:rPr>
      </w:pPr>
      <w:r w:rsidRPr="0082112A">
        <w:rPr>
          <w:szCs w:val="24"/>
        </w:rPr>
        <w:lastRenderedPageBreak/>
        <w:t>Wood SN (2006a) Generalized additive models: an introduction with R. CRC press.</w:t>
      </w:r>
    </w:p>
    <w:p w14:paraId="23F4B615" w14:textId="77777777" w:rsidR="00A23C02" w:rsidRPr="0082112A" w:rsidRDefault="00A23C02" w:rsidP="0082112A">
      <w:pPr>
        <w:spacing w:before="240" w:line="480" w:lineRule="auto"/>
        <w:rPr>
          <w:szCs w:val="24"/>
        </w:rPr>
        <w:sectPr w:rsidR="00A23C02" w:rsidRPr="0082112A" w:rsidSect="00474F79">
          <w:pgSz w:w="11906" w:h="16838"/>
          <w:pgMar w:top="1440" w:right="1440" w:bottom="1440" w:left="1440" w:header="708" w:footer="708" w:gutter="0"/>
          <w:lnNumType w:countBy="1" w:restart="continuous"/>
          <w:cols w:space="708"/>
          <w:docGrid w:linePitch="360"/>
        </w:sectPr>
      </w:pPr>
      <w:r w:rsidRPr="0082112A">
        <w:rPr>
          <w:szCs w:val="24"/>
        </w:rPr>
        <w:t>Wood SN (2006b) Low-Rank Scale-Invariant Tensor Product Smooths for Generalized Additive Mixed Models. Biometrics 62: 1025–36.</w:t>
      </w:r>
    </w:p>
    <w:p w14:paraId="7DFA191E" w14:textId="77777777" w:rsidR="00A23C02" w:rsidRPr="0082112A" w:rsidRDefault="00A23C02" w:rsidP="009B5DBB">
      <w:pPr>
        <w:pStyle w:val="BodyText"/>
        <w:spacing w:line="480" w:lineRule="auto"/>
        <w:rPr>
          <w:szCs w:val="24"/>
        </w:rPr>
      </w:pPr>
      <w:r w:rsidRPr="0082112A">
        <w:rPr>
          <w:szCs w:val="24"/>
        </w:rPr>
        <w:lastRenderedPageBreak/>
        <w:t xml:space="preserve">FIGURES </w:t>
      </w:r>
    </w:p>
    <w:p w14:paraId="7EA29DC3" w14:textId="77777777" w:rsidR="00A23C02" w:rsidRPr="0082112A" w:rsidRDefault="00F272EF" w:rsidP="0082112A">
      <w:pPr>
        <w:spacing w:line="480" w:lineRule="auto"/>
        <w:rPr>
          <w:b/>
          <w:szCs w:val="24"/>
        </w:rPr>
      </w:pPr>
      <w:commentRangeStart w:id="822"/>
      <w:r>
        <w:rPr>
          <w:noProof/>
          <w:lang w:eastAsia="en-GB"/>
        </w:rPr>
        <w:drawing>
          <wp:anchor distT="0" distB="0" distL="114300" distR="114300" simplePos="0" relativeHeight="251656704" behindDoc="0" locked="0" layoutInCell="1" allowOverlap="1" wp14:anchorId="22DFCBA0" wp14:editId="7E937716">
            <wp:simplePos x="0" y="0"/>
            <wp:positionH relativeFrom="margin">
              <wp:posOffset>-115570</wp:posOffset>
            </wp:positionH>
            <wp:positionV relativeFrom="paragraph">
              <wp:posOffset>681355</wp:posOffset>
            </wp:positionV>
            <wp:extent cx="6853555" cy="5728970"/>
            <wp:effectExtent l="19050" t="0" r="4445" b="0"/>
            <wp:wrapSquare wrapText="bothSides"/>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6853555" cy="5728970"/>
                    </a:xfrm>
                    <a:prstGeom prst="rect">
                      <a:avLst/>
                    </a:prstGeom>
                    <a:noFill/>
                  </pic:spPr>
                </pic:pic>
              </a:graphicData>
            </a:graphic>
          </wp:anchor>
        </w:drawing>
      </w:r>
      <w:commentRangeEnd w:id="822"/>
      <w:r w:rsidR="00AE2C6B">
        <w:rPr>
          <w:rStyle w:val="CommentReference"/>
        </w:rPr>
        <w:commentReference w:id="822"/>
      </w:r>
      <w:r w:rsidR="00A23C02" w:rsidRPr="0082112A">
        <w:rPr>
          <w:b/>
          <w:szCs w:val="24"/>
        </w:rPr>
        <w:t xml:space="preserve">Figure 1. </w:t>
      </w:r>
      <w:r w:rsidR="00A23C02" w:rsidRPr="0082112A">
        <w:rPr>
          <w:szCs w:val="24"/>
        </w:rPr>
        <w:t xml:space="preserve">Aldabra Atoll </w:t>
      </w:r>
      <w:r w:rsidR="00A23C02">
        <w:rPr>
          <w:szCs w:val="24"/>
        </w:rPr>
        <w:t>and</w:t>
      </w:r>
      <w:r w:rsidR="00A23C02" w:rsidRPr="0082112A">
        <w:rPr>
          <w:szCs w:val="24"/>
        </w:rPr>
        <w:t xml:space="preserve"> monitoring transects for </w:t>
      </w:r>
      <w:r w:rsidR="00A23C02" w:rsidRPr="0082112A">
        <w:rPr>
          <w:i/>
          <w:szCs w:val="24"/>
        </w:rPr>
        <w:t>Birgus latro</w:t>
      </w:r>
      <w:r w:rsidR="00A23C02" w:rsidRPr="0082112A">
        <w:rPr>
          <w:szCs w:val="24"/>
        </w:rPr>
        <w:t>.</w:t>
      </w:r>
    </w:p>
    <w:p w14:paraId="3F8B4A6F" w14:textId="77777777" w:rsidR="00C350D5" w:rsidRPr="0082112A" w:rsidRDefault="00C350D5" w:rsidP="0082112A">
      <w:pPr>
        <w:spacing w:line="480" w:lineRule="auto"/>
        <w:rPr>
          <w:b/>
          <w:szCs w:val="24"/>
        </w:rPr>
        <w:sectPr w:rsidR="00C350D5" w:rsidRPr="0082112A" w:rsidSect="00233286">
          <w:pgSz w:w="11906" w:h="16838"/>
          <w:pgMar w:top="1440" w:right="1440" w:bottom="1440" w:left="1440" w:header="708" w:footer="708" w:gutter="0"/>
          <w:lnNumType w:countBy="1" w:restart="continuous"/>
          <w:cols w:space="708"/>
          <w:docGrid w:linePitch="360"/>
        </w:sectPr>
      </w:pPr>
    </w:p>
    <w:p w14:paraId="5DB36342" w14:textId="03BBE582" w:rsidR="00A23C02" w:rsidRPr="0082112A" w:rsidRDefault="00F272EF" w:rsidP="0082112A">
      <w:pPr>
        <w:spacing w:line="480" w:lineRule="auto"/>
        <w:rPr>
          <w:szCs w:val="24"/>
        </w:rPr>
      </w:pPr>
      <w:r>
        <w:rPr>
          <w:noProof/>
          <w:lang w:eastAsia="en-GB"/>
        </w:rPr>
        <w:lastRenderedPageBreak/>
        <w:drawing>
          <wp:anchor distT="0" distB="0" distL="114300" distR="114300" simplePos="0" relativeHeight="251654656" behindDoc="0" locked="0" layoutInCell="1" allowOverlap="1" wp14:anchorId="7A4C8F82" wp14:editId="662A6CA1">
            <wp:simplePos x="0" y="0"/>
            <wp:positionH relativeFrom="column">
              <wp:posOffset>-654050</wp:posOffset>
            </wp:positionH>
            <wp:positionV relativeFrom="paragraph">
              <wp:posOffset>1467485</wp:posOffset>
            </wp:positionV>
            <wp:extent cx="7063105" cy="1913255"/>
            <wp:effectExtent l="19050" t="0" r="4445" b="0"/>
            <wp:wrapSquare wrapText="bothSides"/>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srcRect/>
                    <a:stretch>
                      <a:fillRect/>
                    </a:stretch>
                  </pic:blipFill>
                  <pic:spPr bwMode="auto">
                    <a:xfrm>
                      <a:off x="0" y="0"/>
                      <a:ext cx="7063105" cy="1913255"/>
                    </a:xfrm>
                    <a:prstGeom prst="rect">
                      <a:avLst/>
                    </a:prstGeom>
                    <a:noFill/>
                  </pic:spPr>
                </pic:pic>
              </a:graphicData>
            </a:graphic>
          </wp:anchor>
        </w:drawing>
      </w:r>
      <w:r w:rsidR="00A23C02" w:rsidRPr="0082112A">
        <w:rPr>
          <w:b/>
          <w:szCs w:val="24"/>
        </w:rPr>
        <w:t>Figure 2.</w:t>
      </w:r>
      <w:r w:rsidR="00A23C02" w:rsidRPr="0082112A">
        <w:rPr>
          <w:szCs w:val="24"/>
        </w:rPr>
        <w:t xml:space="preserve"> </w:t>
      </w:r>
      <w:r w:rsidR="00A23C02" w:rsidRPr="0082112A">
        <w:rPr>
          <w:i/>
          <w:szCs w:val="24"/>
        </w:rPr>
        <w:t>Birgus latro</w:t>
      </w:r>
      <w:r w:rsidR="00A23C02" w:rsidRPr="0082112A">
        <w:rPr>
          <w:szCs w:val="24"/>
        </w:rPr>
        <w:t xml:space="preserve"> density</w:t>
      </w:r>
      <w:ins w:id="823" w:author="NB" w:date="2018-06-19T15:36:00Z">
        <w:r w:rsidR="00AE2C6B">
          <w:rPr>
            <w:szCs w:val="24"/>
          </w:rPr>
          <w:t xml:space="preserve"> on Aldabra Atoll</w:t>
        </w:r>
      </w:ins>
      <w:r w:rsidR="00A23C02" w:rsidRPr="0082112A">
        <w:rPr>
          <w:szCs w:val="24"/>
        </w:rPr>
        <w:t xml:space="preserve"> (</w:t>
      </w:r>
      <w:r w:rsidR="00A23C02" w:rsidRPr="00AE2C6B">
        <w:rPr>
          <w:szCs w:val="24"/>
          <w:rPrChange w:id="824" w:author="NB" w:date="2018-06-19T15:36:00Z">
            <w:rPr>
              <w:b/>
              <w:szCs w:val="24"/>
            </w:rPr>
          </w:rPrChange>
        </w:rPr>
        <w:t>A</w:t>
      </w:r>
      <w:r w:rsidR="00A23C02" w:rsidRPr="0082112A">
        <w:rPr>
          <w:szCs w:val="24"/>
        </w:rPr>
        <w:t xml:space="preserve">) over the years </w:t>
      </w:r>
      <w:ins w:id="825" w:author="NB" w:date="2018-06-19T15:36:00Z">
        <w:r w:rsidR="00AE2C6B">
          <w:rPr>
            <w:szCs w:val="24"/>
          </w:rPr>
          <w:t xml:space="preserve">2007–2016; </w:t>
        </w:r>
      </w:ins>
      <w:r w:rsidR="00A23C02" w:rsidRPr="0082112A">
        <w:rPr>
          <w:szCs w:val="24"/>
        </w:rPr>
        <w:t>and (</w:t>
      </w:r>
      <w:r w:rsidR="00A23C02" w:rsidRPr="00AE2C6B">
        <w:rPr>
          <w:szCs w:val="24"/>
          <w:rPrChange w:id="826" w:author="NB" w:date="2018-06-19T15:36:00Z">
            <w:rPr>
              <w:b/>
              <w:szCs w:val="24"/>
            </w:rPr>
          </w:rPrChange>
        </w:rPr>
        <w:t>B</w:t>
      </w:r>
      <w:r w:rsidR="00A23C02" w:rsidRPr="0082112A">
        <w:rPr>
          <w:szCs w:val="24"/>
        </w:rPr>
        <w:t xml:space="preserve">) over the yearly cycle. The solid lines show the values predicted by the Generalised Additive Model, while grey ribbons </w:t>
      </w:r>
      <w:r w:rsidR="00A23C02">
        <w:rPr>
          <w:szCs w:val="24"/>
        </w:rPr>
        <w:t>depict</w:t>
      </w:r>
      <w:r w:rsidR="00A23C02" w:rsidRPr="0082112A">
        <w:rPr>
          <w:szCs w:val="24"/>
        </w:rPr>
        <w:t xml:space="preserve"> the standard error. The dashed line</w:t>
      </w:r>
      <w:r w:rsidR="00A23C02">
        <w:rPr>
          <w:szCs w:val="24"/>
        </w:rPr>
        <w:t>s</w:t>
      </w:r>
      <w:r w:rsidR="00A23C02" w:rsidRPr="0082112A">
        <w:rPr>
          <w:szCs w:val="24"/>
        </w:rPr>
        <w:t xml:space="preserve"> indicate the </w:t>
      </w:r>
      <w:r w:rsidR="00A23C02">
        <w:rPr>
          <w:szCs w:val="24"/>
        </w:rPr>
        <w:t>mean</w:t>
      </w:r>
      <w:r w:rsidR="00A23C02" w:rsidRPr="0082112A">
        <w:rPr>
          <w:szCs w:val="24"/>
        </w:rPr>
        <w:t xml:space="preserve"> </w:t>
      </w:r>
      <w:r w:rsidR="008D162A" w:rsidRPr="008D162A">
        <w:rPr>
          <w:i/>
          <w:szCs w:val="24"/>
        </w:rPr>
        <w:t>B.</w:t>
      </w:r>
      <w:ins w:id="827" w:author="NB" w:date="2018-06-19T15:38:00Z">
        <w:r w:rsidR="00AE2C6B">
          <w:rPr>
            <w:i/>
            <w:szCs w:val="24"/>
          </w:rPr>
          <w:t xml:space="preserve"> </w:t>
        </w:r>
      </w:ins>
      <w:r w:rsidR="008D162A" w:rsidRPr="008D162A">
        <w:rPr>
          <w:i/>
          <w:szCs w:val="24"/>
        </w:rPr>
        <w:t>latro</w:t>
      </w:r>
      <w:r w:rsidR="00A23C02" w:rsidRPr="0082112A">
        <w:rPr>
          <w:szCs w:val="24"/>
        </w:rPr>
        <w:t xml:space="preserve"> </w:t>
      </w:r>
      <w:commentRangeStart w:id="828"/>
      <w:commentRangeStart w:id="829"/>
      <w:r w:rsidR="007E4191" w:rsidRPr="0082112A">
        <w:rPr>
          <w:szCs w:val="24"/>
        </w:rPr>
        <w:t>density</w:t>
      </w:r>
      <w:commentRangeEnd w:id="828"/>
      <w:r w:rsidR="007E4191">
        <w:rPr>
          <w:rStyle w:val="CommentReference"/>
        </w:rPr>
        <w:commentReference w:id="828"/>
      </w:r>
      <w:commentRangeEnd w:id="829"/>
      <w:r w:rsidR="00AE2C6B">
        <w:rPr>
          <w:rStyle w:val="CommentReference"/>
        </w:rPr>
        <w:commentReference w:id="829"/>
      </w:r>
      <w:r w:rsidR="00A23C02" w:rsidRPr="0082112A">
        <w:rPr>
          <w:szCs w:val="24"/>
        </w:rPr>
        <w:t>.</w:t>
      </w:r>
    </w:p>
    <w:p w14:paraId="45F3BA23" w14:textId="77777777" w:rsidR="00A23C02" w:rsidRPr="0082112A" w:rsidRDefault="00A23C02" w:rsidP="0082112A">
      <w:pPr>
        <w:spacing w:line="480" w:lineRule="auto"/>
        <w:rPr>
          <w:b/>
          <w:szCs w:val="24"/>
        </w:rPr>
        <w:sectPr w:rsidR="00A23C02" w:rsidRPr="0082112A" w:rsidSect="00233286">
          <w:pgSz w:w="11906" w:h="16838"/>
          <w:pgMar w:top="1440" w:right="1440" w:bottom="1440" w:left="1440" w:header="708" w:footer="708" w:gutter="0"/>
          <w:lnNumType w:countBy="1" w:restart="continuous"/>
          <w:cols w:space="708"/>
          <w:docGrid w:linePitch="360"/>
        </w:sectPr>
      </w:pPr>
    </w:p>
    <w:p w14:paraId="32389E6B" w14:textId="4E85D3F9"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5680" behindDoc="0" locked="0" layoutInCell="1" allowOverlap="1" wp14:anchorId="049646D1" wp14:editId="142769BD">
            <wp:simplePos x="0" y="0"/>
            <wp:positionH relativeFrom="column">
              <wp:posOffset>-410845</wp:posOffset>
            </wp:positionH>
            <wp:positionV relativeFrom="paragraph">
              <wp:posOffset>1839595</wp:posOffset>
            </wp:positionV>
            <wp:extent cx="7045325" cy="4025900"/>
            <wp:effectExtent l="1905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7045325" cy="4025900"/>
                    </a:xfrm>
                    <a:prstGeom prst="rect">
                      <a:avLst/>
                    </a:prstGeom>
                    <a:noFill/>
                  </pic:spPr>
                </pic:pic>
              </a:graphicData>
            </a:graphic>
          </wp:anchor>
        </w:drawing>
      </w:r>
      <w:r w:rsidR="00A23C02" w:rsidRPr="0082112A">
        <w:rPr>
          <w:b/>
          <w:szCs w:val="24"/>
        </w:rPr>
        <w:t xml:space="preserve">Figure 3. </w:t>
      </w:r>
      <w:r w:rsidR="00A23C02" w:rsidRPr="0082112A">
        <w:rPr>
          <w:szCs w:val="24"/>
        </w:rPr>
        <w:t>Contour plots of the effect of time of the year and distance from shore on (</w:t>
      </w:r>
      <w:r w:rsidR="00A23C02" w:rsidRPr="00AE2C6B">
        <w:rPr>
          <w:szCs w:val="24"/>
          <w:rPrChange w:id="830" w:author="NB" w:date="2018-06-19T15:38:00Z">
            <w:rPr>
              <w:b/>
              <w:szCs w:val="24"/>
            </w:rPr>
          </w:rPrChange>
        </w:rPr>
        <w:t>A</w:t>
      </w:r>
      <w:r w:rsidR="00A23C02" w:rsidRPr="0082112A">
        <w:rPr>
          <w:szCs w:val="24"/>
        </w:rPr>
        <w:t>) the counts and (</w:t>
      </w:r>
      <w:r w:rsidR="00A23C02" w:rsidRPr="00AE2C6B">
        <w:rPr>
          <w:szCs w:val="24"/>
          <w:rPrChange w:id="831" w:author="NB" w:date="2018-06-19T15:38:00Z">
            <w:rPr>
              <w:b/>
              <w:szCs w:val="24"/>
            </w:rPr>
          </w:rPrChange>
        </w:rPr>
        <w:t>B</w:t>
      </w:r>
      <w:r w:rsidR="00A23C02" w:rsidRPr="0082112A">
        <w:rPr>
          <w:szCs w:val="24"/>
        </w:rPr>
        <w:t xml:space="preserve">) the size. Top panels represent male </w:t>
      </w:r>
      <w:r w:rsidR="002F550E">
        <w:rPr>
          <w:i/>
          <w:szCs w:val="24"/>
        </w:rPr>
        <w:t xml:space="preserve">Birgus </w:t>
      </w:r>
      <w:r w:rsidR="001B3B13" w:rsidRPr="001B3B13">
        <w:rPr>
          <w:i/>
          <w:szCs w:val="24"/>
        </w:rPr>
        <w:t>latro</w:t>
      </w:r>
      <w:r w:rsidR="00A23C02" w:rsidRPr="0082112A">
        <w:rPr>
          <w:szCs w:val="24"/>
        </w:rPr>
        <w:t xml:space="preserve"> and bottom panels represent female </w:t>
      </w:r>
      <w:r w:rsidR="001B3B13" w:rsidRPr="001B3B13">
        <w:rPr>
          <w:i/>
          <w:szCs w:val="24"/>
        </w:rPr>
        <w:t>B.</w:t>
      </w:r>
      <w:ins w:id="832" w:author="NB" w:date="2018-06-19T15:38:00Z">
        <w:r w:rsidR="00AE2C6B">
          <w:rPr>
            <w:i/>
            <w:szCs w:val="24"/>
          </w:rPr>
          <w:t xml:space="preserve"> </w:t>
        </w:r>
      </w:ins>
      <w:r w:rsidR="001B3B13" w:rsidRPr="001B3B13">
        <w:rPr>
          <w:i/>
          <w:szCs w:val="24"/>
        </w:rPr>
        <w:t>latro</w:t>
      </w:r>
      <w:r w:rsidR="00A23C02" w:rsidRPr="0082112A">
        <w:rPr>
          <w:szCs w:val="24"/>
        </w:rPr>
        <w:t>. In all panels, shades of red and blue indicate values larger and smaller than the average respectively.</w:t>
      </w:r>
    </w:p>
    <w:p w14:paraId="41223035" w14:textId="756E6587"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9776" behindDoc="1" locked="0" layoutInCell="1" allowOverlap="1" wp14:anchorId="471038C6" wp14:editId="545ED7D9">
            <wp:simplePos x="0" y="0"/>
            <wp:positionH relativeFrom="column">
              <wp:posOffset>791845</wp:posOffset>
            </wp:positionH>
            <wp:positionV relativeFrom="paragraph">
              <wp:posOffset>2668270</wp:posOffset>
            </wp:positionV>
            <wp:extent cx="3380105" cy="3862070"/>
            <wp:effectExtent l="19050" t="0" r="0" b="0"/>
            <wp:wrapTight wrapText="bothSides">
              <wp:wrapPolygon edited="0">
                <wp:start x="-122" y="0"/>
                <wp:lineTo x="-122" y="21522"/>
                <wp:lineTo x="21547" y="21522"/>
                <wp:lineTo x="21547" y="0"/>
                <wp:lineTo x="-122"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3380105" cy="3862070"/>
                    </a:xfrm>
                    <a:prstGeom prst="rect">
                      <a:avLst/>
                    </a:prstGeom>
                    <a:noFill/>
                  </pic:spPr>
                </pic:pic>
              </a:graphicData>
            </a:graphic>
          </wp:anchor>
        </w:drawing>
      </w:r>
      <w:r w:rsidR="00A23C02" w:rsidRPr="0082112A">
        <w:rPr>
          <w:b/>
          <w:szCs w:val="24"/>
        </w:rPr>
        <w:t xml:space="preserve">Figure 4. </w:t>
      </w:r>
      <w:r w:rsidR="00A23C02" w:rsidRPr="0082112A">
        <w:rPr>
          <w:szCs w:val="24"/>
        </w:rPr>
        <w:t>Association between the phase of the moon and (</w:t>
      </w:r>
      <w:r w:rsidR="00A23C02" w:rsidRPr="00AE2C6B">
        <w:rPr>
          <w:szCs w:val="24"/>
          <w:rPrChange w:id="833" w:author="NB" w:date="2018-06-19T15:38:00Z">
            <w:rPr>
              <w:b/>
              <w:szCs w:val="24"/>
            </w:rPr>
          </w:rPrChange>
        </w:rPr>
        <w:t>A</w:t>
      </w:r>
      <w:r w:rsidR="00A23C02" w:rsidRPr="0082112A">
        <w:rPr>
          <w:szCs w:val="24"/>
        </w:rPr>
        <w:t>) the count and (</w:t>
      </w:r>
      <w:r w:rsidR="00A23C02" w:rsidRPr="00AE2C6B">
        <w:rPr>
          <w:szCs w:val="24"/>
          <w:rPrChange w:id="834" w:author="NB" w:date="2018-06-19T15:38:00Z">
            <w:rPr>
              <w:b/>
              <w:szCs w:val="24"/>
            </w:rPr>
          </w:rPrChange>
        </w:rPr>
        <w:t>B</w:t>
      </w:r>
      <w:r w:rsidR="00A23C02" w:rsidRPr="0082112A">
        <w:rPr>
          <w:szCs w:val="24"/>
        </w:rPr>
        <w:t xml:space="preserve">) the size of encountered </w:t>
      </w:r>
      <w:ins w:id="835" w:author="NB" w:date="2018-06-19T15:43:00Z">
        <w:r w:rsidR="00AD0F74">
          <w:rPr>
            <w:szCs w:val="24"/>
          </w:rPr>
          <w:t xml:space="preserve">female (green) and male (orange) </w:t>
        </w:r>
      </w:ins>
      <w:r w:rsidR="00A23C02" w:rsidRPr="0082112A">
        <w:rPr>
          <w:i/>
          <w:szCs w:val="24"/>
        </w:rPr>
        <w:t>Birgus latro</w:t>
      </w:r>
      <w:ins w:id="836" w:author="NB" w:date="2018-06-19T15:38:00Z">
        <w:r w:rsidR="00AE2C6B">
          <w:rPr>
            <w:i/>
            <w:szCs w:val="24"/>
          </w:rPr>
          <w:t xml:space="preserve"> </w:t>
        </w:r>
        <w:r w:rsidR="00AE2C6B">
          <w:rPr>
            <w:szCs w:val="24"/>
          </w:rPr>
          <w:t>on Aldabra</w:t>
        </w:r>
      </w:ins>
      <w:r w:rsidR="00A23C02" w:rsidRPr="0082112A">
        <w:rPr>
          <w:i/>
          <w:szCs w:val="24"/>
        </w:rPr>
        <w:t>.</w:t>
      </w:r>
      <w:r w:rsidR="00A23C02" w:rsidRPr="0082112A">
        <w:rPr>
          <w:szCs w:val="24"/>
        </w:rPr>
        <w:t xml:space="preserve"> </w:t>
      </w:r>
      <w:del w:id="837" w:author="NB" w:date="2018-06-19T15:43:00Z">
        <w:r w:rsidR="00A23C02" w:rsidRPr="0082112A" w:rsidDel="00AD0F74">
          <w:rPr>
            <w:szCs w:val="24"/>
          </w:rPr>
          <w:delText xml:space="preserve">Females are represented in </w:delText>
        </w:r>
        <w:commentRangeStart w:id="838"/>
        <w:r w:rsidR="00A23C02" w:rsidRPr="0082112A" w:rsidDel="00AD0F74">
          <w:rPr>
            <w:szCs w:val="24"/>
          </w:rPr>
          <w:delText>green and males in orange</w:delText>
        </w:r>
        <w:commentRangeEnd w:id="838"/>
        <w:r w:rsidR="00AE2C6B" w:rsidDel="00AD0F74">
          <w:rPr>
            <w:rStyle w:val="CommentReference"/>
          </w:rPr>
          <w:commentReference w:id="838"/>
        </w:r>
        <w:r w:rsidR="00A23C02" w:rsidRPr="0082112A" w:rsidDel="00AD0F74">
          <w:rPr>
            <w:szCs w:val="24"/>
          </w:rPr>
          <w:delText xml:space="preserve">. The </w:delText>
        </w:r>
        <w:r w:rsidR="00A23C02" w:rsidDel="00AD0F74">
          <w:rPr>
            <w:szCs w:val="24"/>
          </w:rPr>
          <w:delText xml:space="preserve">top and bottom </w:delText>
        </w:r>
        <w:r w:rsidR="00A23C02" w:rsidRPr="0082112A" w:rsidDel="00AD0F74">
          <w:rPr>
            <w:szCs w:val="24"/>
          </w:rPr>
          <w:delText>y</w:delText>
        </w:r>
      </w:del>
      <w:ins w:id="839" w:author="NB" w:date="2018-06-19T15:43:00Z">
        <w:r w:rsidR="00AD0F74">
          <w:rPr>
            <w:szCs w:val="24"/>
          </w:rPr>
          <w:t>Y</w:t>
        </w:r>
      </w:ins>
      <w:r w:rsidR="00A23C02" w:rsidRPr="0082112A">
        <w:rPr>
          <w:szCs w:val="24"/>
        </w:rPr>
        <w:t>-axes show the effect on the mean counts (0.36 females</w:t>
      </w:r>
      <w:ins w:id="840" w:author="NB" w:date="2018-06-19T15:44:00Z">
        <w:r w:rsidR="00AD0F74">
          <w:rPr>
            <w:szCs w:val="24"/>
          </w:rPr>
          <w:t>;</w:t>
        </w:r>
      </w:ins>
      <w:del w:id="841" w:author="NB" w:date="2018-06-19T15:44:00Z">
        <w:r w:rsidR="00A23C02" w:rsidRPr="0082112A" w:rsidDel="00AD0F74">
          <w:rPr>
            <w:szCs w:val="24"/>
          </w:rPr>
          <w:delText xml:space="preserve"> and</w:delText>
        </w:r>
      </w:del>
      <w:r w:rsidR="00A23C02" w:rsidRPr="0082112A">
        <w:rPr>
          <w:szCs w:val="24"/>
        </w:rPr>
        <w:t xml:space="preserve"> 1.13 males) </w:t>
      </w:r>
      <w:r w:rsidR="00A23C02">
        <w:rPr>
          <w:szCs w:val="24"/>
        </w:rPr>
        <w:t>and</w:t>
      </w:r>
      <w:r w:rsidR="00A23C02" w:rsidRPr="0082112A">
        <w:rPr>
          <w:szCs w:val="24"/>
        </w:rPr>
        <w:t xml:space="preserve"> the mean sizes (</w:t>
      </w:r>
      <w:ins w:id="842" w:author="NB" w:date="2018-06-19T15:44:00Z">
        <w:r w:rsidR="00AD0F74">
          <w:rPr>
            <w:szCs w:val="24"/>
          </w:rPr>
          <w:t xml:space="preserve">thoracic length: </w:t>
        </w:r>
      </w:ins>
      <w:r w:rsidR="00A23C02" w:rsidRPr="0082112A">
        <w:rPr>
          <w:szCs w:val="24"/>
        </w:rPr>
        <w:t xml:space="preserve">30.5mm </w:t>
      </w:r>
      <w:del w:id="843" w:author="NB" w:date="2018-06-19T15:44:00Z">
        <w:r w:rsidR="00A23C02" w:rsidRPr="0082112A" w:rsidDel="00AD0F74">
          <w:rPr>
            <w:szCs w:val="24"/>
          </w:rPr>
          <w:delText xml:space="preserve">thoracic length </w:delText>
        </w:r>
      </w:del>
      <w:r w:rsidR="00A23C02" w:rsidRPr="0082112A">
        <w:rPr>
          <w:szCs w:val="24"/>
        </w:rPr>
        <w:t>for females</w:t>
      </w:r>
      <w:ins w:id="844" w:author="NB" w:date="2018-06-19T15:44:00Z">
        <w:r w:rsidR="00AD0F74">
          <w:rPr>
            <w:szCs w:val="24"/>
          </w:rPr>
          <w:t>;</w:t>
        </w:r>
      </w:ins>
      <w:del w:id="845" w:author="NB" w:date="2018-06-19T15:44:00Z">
        <w:r w:rsidR="00A23C02" w:rsidRPr="0082112A" w:rsidDel="00AD0F74">
          <w:rPr>
            <w:szCs w:val="24"/>
          </w:rPr>
          <w:delText xml:space="preserve"> and</w:delText>
        </w:r>
      </w:del>
      <w:r w:rsidR="00A23C02" w:rsidRPr="0082112A">
        <w:rPr>
          <w:szCs w:val="24"/>
        </w:rPr>
        <w:t xml:space="preserve"> 40.6mm for males) per transect section</w:t>
      </w:r>
      <w:r w:rsidR="00A23C02">
        <w:rPr>
          <w:szCs w:val="24"/>
        </w:rPr>
        <w:t xml:space="preserve"> respectively</w:t>
      </w:r>
      <w:r w:rsidR="00A23C02" w:rsidRPr="0082112A">
        <w:rPr>
          <w:szCs w:val="24"/>
        </w:rPr>
        <w:t>. The solid lines show the values predicted by the Generalised Additive Model, while ribbons represent the standard error. The phase of the moon is defined as 0 and 1 for new moon, 0.25 for first quarter, 0.5 for full moon, a</w:t>
      </w:r>
      <w:r w:rsidR="00890DB6">
        <w:rPr>
          <w:szCs w:val="24"/>
        </w:rPr>
        <w:t>nd 0.75 for last quarter (Meeus</w:t>
      </w:r>
      <w:r w:rsidR="00A23C02" w:rsidRPr="0082112A">
        <w:rPr>
          <w:szCs w:val="24"/>
        </w:rPr>
        <w:t xml:space="preserve"> 1982).</w:t>
      </w:r>
    </w:p>
    <w:p w14:paraId="57A04A14" w14:textId="7745E13C"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r>
        <w:rPr>
          <w:noProof/>
          <w:lang w:eastAsia="en-GB"/>
        </w:rPr>
        <w:lastRenderedPageBreak/>
        <w:drawing>
          <wp:anchor distT="0" distB="0" distL="114300" distR="114300" simplePos="0" relativeHeight="251658752" behindDoc="0" locked="0" layoutInCell="1" allowOverlap="1" wp14:anchorId="558B8A74" wp14:editId="654B702F">
            <wp:simplePos x="0" y="0"/>
            <wp:positionH relativeFrom="column">
              <wp:posOffset>903605</wp:posOffset>
            </wp:positionH>
            <wp:positionV relativeFrom="paragraph">
              <wp:posOffset>919480</wp:posOffset>
            </wp:positionV>
            <wp:extent cx="3359785" cy="240030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a:stretch>
                      <a:fillRect/>
                    </a:stretch>
                  </pic:blipFill>
                  <pic:spPr bwMode="auto">
                    <a:xfrm>
                      <a:off x="0" y="0"/>
                      <a:ext cx="3359785" cy="2400300"/>
                    </a:xfrm>
                    <a:prstGeom prst="rect">
                      <a:avLst/>
                    </a:prstGeom>
                    <a:noFill/>
                  </pic:spPr>
                </pic:pic>
              </a:graphicData>
            </a:graphic>
          </wp:anchor>
        </w:drawing>
      </w:r>
      <w:r w:rsidR="00A23C02" w:rsidRPr="0082112A">
        <w:rPr>
          <w:b/>
          <w:szCs w:val="24"/>
        </w:rPr>
        <w:t xml:space="preserve">Figure </w:t>
      </w:r>
      <w:r w:rsidR="003112E3" w:rsidRPr="0082112A">
        <w:rPr>
          <w:b/>
          <w:szCs w:val="24"/>
        </w:rPr>
        <w:fldChar w:fldCharType="begin"/>
      </w:r>
      <w:r w:rsidR="00A23C02" w:rsidRPr="0082112A">
        <w:rPr>
          <w:b/>
          <w:szCs w:val="24"/>
        </w:rPr>
        <w:instrText xml:space="preserve"> SEQ Figure \* ARABIC </w:instrText>
      </w:r>
      <w:r w:rsidR="003112E3" w:rsidRPr="0082112A">
        <w:rPr>
          <w:b/>
          <w:szCs w:val="24"/>
        </w:rPr>
        <w:fldChar w:fldCharType="separate"/>
      </w:r>
      <w:r w:rsidR="00A23C02" w:rsidRPr="0082112A">
        <w:rPr>
          <w:b/>
          <w:szCs w:val="24"/>
        </w:rPr>
        <w:t>5</w:t>
      </w:r>
      <w:r w:rsidR="003112E3" w:rsidRPr="0082112A">
        <w:rPr>
          <w:b/>
          <w:szCs w:val="24"/>
        </w:rPr>
        <w:fldChar w:fldCharType="end"/>
      </w:r>
      <w:r w:rsidR="00A23C02" w:rsidRPr="0082112A">
        <w:rPr>
          <w:szCs w:val="24"/>
        </w:rPr>
        <w:t xml:space="preserve">: Size distribution of </w:t>
      </w:r>
      <w:ins w:id="846" w:author="NB" w:date="2018-06-19T15:39:00Z">
        <w:r w:rsidR="00AD0F74">
          <w:rPr>
            <w:szCs w:val="24"/>
          </w:rPr>
          <w:t xml:space="preserve">female (green) and male (orange) </w:t>
        </w:r>
      </w:ins>
      <w:r w:rsidR="00A23C02" w:rsidRPr="0082112A">
        <w:rPr>
          <w:i/>
          <w:szCs w:val="24"/>
        </w:rPr>
        <w:t xml:space="preserve">Birgus latro </w:t>
      </w:r>
      <w:ins w:id="847" w:author="NB" w:date="2018-06-19T15:39:00Z">
        <w:r w:rsidR="00AD0F74">
          <w:rPr>
            <w:szCs w:val="24"/>
          </w:rPr>
          <w:t xml:space="preserve">encountered </w:t>
        </w:r>
      </w:ins>
      <w:r w:rsidR="00A23C02" w:rsidRPr="0082112A">
        <w:rPr>
          <w:szCs w:val="24"/>
        </w:rPr>
        <w:t>on Aldabra</w:t>
      </w:r>
      <w:del w:id="848" w:author="NB" w:date="2018-06-19T15:40:00Z">
        <w:r w:rsidR="00A23C02" w:rsidRPr="0082112A" w:rsidDel="00AD0F74">
          <w:rPr>
            <w:szCs w:val="24"/>
          </w:rPr>
          <w:delText xml:space="preserve"> </w:delText>
        </w:r>
      </w:del>
      <w:del w:id="849" w:author="NB" w:date="2018-06-19T15:39:00Z">
        <w:r w:rsidR="00A23C02" w:rsidRPr="0082112A" w:rsidDel="00AD0F74">
          <w:rPr>
            <w:szCs w:val="24"/>
          </w:rPr>
          <w:delText>for female and male individuals</w:delText>
        </w:r>
      </w:del>
      <w:r w:rsidR="00A23C02" w:rsidRPr="0082112A">
        <w:rPr>
          <w:szCs w:val="24"/>
        </w:rPr>
        <w:t>.</w:t>
      </w:r>
      <w:del w:id="850" w:author="NB" w:date="2018-06-19T15:39:00Z">
        <w:r w:rsidR="00A23C02" w:rsidRPr="0082112A" w:rsidDel="00AD0F74">
          <w:rPr>
            <w:szCs w:val="24"/>
          </w:rPr>
          <w:delText xml:space="preserve"> Females are represented in green and males in orange.</w:delText>
        </w:r>
      </w:del>
    </w:p>
    <w:p w14:paraId="3B46BF87" w14:textId="7550325A" w:rsidR="00A23C02" w:rsidRPr="0082112A" w:rsidRDefault="00F272EF" w:rsidP="0082112A">
      <w:pPr>
        <w:spacing w:line="480" w:lineRule="auto"/>
        <w:rPr>
          <w:szCs w:val="24"/>
        </w:rPr>
        <w:sectPr w:rsidR="00A23C02" w:rsidRPr="0082112A" w:rsidSect="00233286">
          <w:pgSz w:w="11906" w:h="16838"/>
          <w:pgMar w:top="1440" w:right="1440" w:bottom="1440" w:left="1440" w:header="708" w:footer="708" w:gutter="0"/>
          <w:lnNumType w:countBy="1" w:restart="continuous"/>
          <w:cols w:space="708"/>
          <w:docGrid w:linePitch="360"/>
        </w:sectPr>
      </w:pPr>
      <w:commentRangeStart w:id="851"/>
      <w:r>
        <w:rPr>
          <w:noProof/>
          <w:lang w:eastAsia="en-GB"/>
        </w:rPr>
        <w:lastRenderedPageBreak/>
        <w:drawing>
          <wp:anchor distT="0" distB="0" distL="114300" distR="114300" simplePos="0" relativeHeight="251657728" behindDoc="0" locked="0" layoutInCell="1" allowOverlap="1" wp14:anchorId="1A1BB86F" wp14:editId="347F2961">
            <wp:simplePos x="0" y="0"/>
            <wp:positionH relativeFrom="column">
              <wp:posOffset>951230</wp:posOffset>
            </wp:positionH>
            <wp:positionV relativeFrom="paragraph">
              <wp:posOffset>2270125</wp:posOffset>
            </wp:positionV>
            <wp:extent cx="3376295" cy="1985645"/>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3376295" cy="1985645"/>
                    </a:xfrm>
                    <a:prstGeom prst="rect">
                      <a:avLst/>
                    </a:prstGeom>
                    <a:noFill/>
                  </pic:spPr>
                </pic:pic>
              </a:graphicData>
            </a:graphic>
          </wp:anchor>
        </w:drawing>
      </w:r>
      <w:commentRangeEnd w:id="851"/>
      <w:r w:rsidR="00AD0F74">
        <w:rPr>
          <w:rStyle w:val="CommentReference"/>
        </w:rPr>
        <w:commentReference w:id="851"/>
      </w:r>
      <w:r w:rsidR="00A23C02" w:rsidRPr="0082112A">
        <w:rPr>
          <w:b/>
          <w:szCs w:val="24"/>
        </w:rPr>
        <w:t xml:space="preserve">Figure </w:t>
      </w:r>
      <w:r w:rsidR="003112E3" w:rsidRPr="0082112A">
        <w:rPr>
          <w:b/>
          <w:szCs w:val="24"/>
        </w:rPr>
        <w:fldChar w:fldCharType="begin"/>
      </w:r>
      <w:r w:rsidR="00A23C02" w:rsidRPr="0082112A">
        <w:rPr>
          <w:b/>
          <w:szCs w:val="24"/>
        </w:rPr>
        <w:instrText xml:space="preserve"> SEQ Figure \* ARABIC </w:instrText>
      </w:r>
      <w:r w:rsidR="003112E3" w:rsidRPr="0082112A">
        <w:rPr>
          <w:b/>
          <w:szCs w:val="24"/>
        </w:rPr>
        <w:fldChar w:fldCharType="separate"/>
      </w:r>
      <w:r w:rsidR="00A23C02" w:rsidRPr="0082112A">
        <w:rPr>
          <w:b/>
          <w:noProof/>
          <w:szCs w:val="24"/>
        </w:rPr>
        <w:t>6</w:t>
      </w:r>
      <w:r w:rsidR="003112E3" w:rsidRPr="0082112A">
        <w:rPr>
          <w:b/>
          <w:szCs w:val="24"/>
        </w:rPr>
        <w:fldChar w:fldCharType="end"/>
      </w:r>
      <w:r w:rsidR="00A23C02" w:rsidRPr="0082112A">
        <w:rPr>
          <w:szCs w:val="24"/>
        </w:rPr>
        <w:t xml:space="preserve">: </w:t>
      </w:r>
      <w:r w:rsidR="00A23C02">
        <w:rPr>
          <w:szCs w:val="24"/>
        </w:rPr>
        <w:t>Association between</w:t>
      </w:r>
      <w:r w:rsidR="00A23C02" w:rsidRPr="0082112A">
        <w:rPr>
          <w:szCs w:val="24"/>
        </w:rPr>
        <w:t xml:space="preserve"> time of the year </w:t>
      </w:r>
      <w:r w:rsidR="00A23C02">
        <w:rPr>
          <w:szCs w:val="24"/>
        </w:rPr>
        <w:t>and</w:t>
      </w:r>
      <w:r w:rsidR="00A23C02" w:rsidRPr="0082112A">
        <w:rPr>
          <w:szCs w:val="24"/>
        </w:rPr>
        <w:t xml:space="preserve"> the mean pleon size for </w:t>
      </w:r>
      <w:r w:rsidR="00A23C02" w:rsidRPr="0082112A">
        <w:rPr>
          <w:i/>
          <w:szCs w:val="24"/>
        </w:rPr>
        <w:t>Birgus latro</w:t>
      </w:r>
      <w:r w:rsidR="00A23C02" w:rsidRPr="0082112A">
        <w:rPr>
          <w:szCs w:val="24"/>
        </w:rPr>
        <w:t xml:space="preserve"> females </w:t>
      </w:r>
      <w:ins w:id="852" w:author="NB" w:date="2018-06-19T15:40:00Z">
        <w:r w:rsidR="00AD0F74">
          <w:rPr>
            <w:szCs w:val="24"/>
          </w:rPr>
          <w:t xml:space="preserve">(green) </w:t>
        </w:r>
      </w:ins>
      <w:r w:rsidR="00A23C02" w:rsidRPr="0082112A">
        <w:rPr>
          <w:szCs w:val="24"/>
        </w:rPr>
        <w:t>and males</w:t>
      </w:r>
      <w:ins w:id="853" w:author="NB" w:date="2018-06-19T15:39:00Z">
        <w:r w:rsidR="00AD0F74">
          <w:rPr>
            <w:szCs w:val="24"/>
          </w:rPr>
          <w:t xml:space="preserve"> </w:t>
        </w:r>
      </w:ins>
      <w:ins w:id="854" w:author="NB" w:date="2018-06-19T15:40:00Z">
        <w:r w:rsidR="00AD0F74">
          <w:rPr>
            <w:szCs w:val="24"/>
          </w:rPr>
          <w:t xml:space="preserve">(orange) </w:t>
        </w:r>
      </w:ins>
      <w:ins w:id="855" w:author="NB" w:date="2018-06-19T15:39:00Z">
        <w:r w:rsidR="00AD0F74">
          <w:rPr>
            <w:szCs w:val="24"/>
          </w:rPr>
          <w:t>on Aldabra</w:t>
        </w:r>
      </w:ins>
      <w:r w:rsidR="00A23C02" w:rsidRPr="0082112A">
        <w:rPr>
          <w:szCs w:val="24"/>
        </w:rPr>
        <w:t xml:space="preserve">. </w:t>
      </w:r>
      <w:del w:id="856" w:author="NB" w:date="2018-06-19T15:40:00Z">
        <w:r w:rsidR="00A23C02" w:rsidRPr="0082112A" w:rsidDel="00AD0F74">
          <w:rPr>
            <w:szCs w:val="24"/>
          </w:rPr>
          <w:delText xml:space="preserve">Females are represented in green and males in orange. </w:delText>
        </w:r>
      </w:del>
      <w:r w:rsidR="00A23C02" w:rsidRPr="0082112A">
        <w:rPr>
          <w:szCs w:val="24"/>
        </w:rPr>
        <w:t>Pleon size was estimated using an index between 1 and 4</w:t>
      </w:r>
      <w:ins w:id="857" w:author="NB" w:date="2018-06-19T15:41:00Z">
        <w:r w:rsidR="00AD0F74">
          <w:rPr>
            <w:szCs w:val="24"/>
          </w:rPr>
          <w:t xml:space="preserve"> (see text for category descriptions)</w:t>
        </w:r>
      </w:ins>
      <w:del w:id="858" w:author="NB" w:date="2018-06-19T15:40:00Z">
        <w:r w:rsidR="00A23C02" w:rsidRPr="0082112A" w:rsidDel="00AD0F74">
          <w:rPr>
            <w:szCs w:val="24"/>
          </w:rPr>
          <w:delText>. An index of 1 indicate</w:delText>
        </w:r>
      </w:del>
      <w:del w:id="859" w:author="NB" w:date="2018-06-19T15:41:00Z">
        <w:r w:rsidR="00A23C02" w:rsidRPr="0082112A" w:rsidDel="00AD0F74">
          <w:rPr>
            <w:szCs w:val="24"/>
          </w:rPr>
          <w:delText>s that</w:delText>
        </w:r>
      </w:del>
      <w:del w:id="860" w:author="NB" w:date="2018-06-19T15:40:00Z">
        <w:r w:rsidR="00A23C02" w:rsidRPr="0082112A" w:rsidDel="00AD0F74">
          <w:rPr>
            <w:szCs w:val="24"/>
          </w:rPr>
          <w:delText xml:space="preserve"> all tergal plates are touching each other of there is only a small gap between the most posterior tergal plate and the next</w:delText>
        </w:r>
      </w:del>
      <w:del w:id="861" w:author="NB" w:date="2018-06-19T15:41:00Z">
        <w:r w:rsidR="00A23C02" w:rsidRPr="0082112A" w:rsidDel="00AD0F74">
          <w:rPr>
            <w:szCs w:val="24"/>
          </w:rPr>
          <w:delText>. An index of 4 indicates a strongly swollen abdomen and all tergal plates are divided by thick gaps</w:delText>
        </w:r>
      </w:del>
      <w:r w:rsidR="00A23C02" w:rsidRPr="0082112A">
        <w:rPr>
          <w:szCs w:val="24"/>
        </w:rPr>
        <w:t>.</w:t>
      </w:r>
    </w:p>
    <w:p w14:paraId="242E64DA" w14:textId="07A4E621" w:rsidR="00A23C02" w:rsidRPr="0082112A" w:rsidRDefault="00F272EF" w:rsidP="0082112A">
      <w:pPr>
        <w:spacing w:line="480" w:lineRule="auto"/>
        <w:rPr>
          <w:b/>
          <w:szCs w:val="24"/>
        </w:rPr>
      </w:pPr>
      <w:r>
        <w:rPr>
          <w:noProof/>
          <w:lang w:eastAsia="en-GB"/>
        </w:rPr>
        <w:lastRenderedPageBreak/>
        <w:drawing>
          <wp:anchor distT="0" distB="0" distL="114300" distR="114300" simplePos="0" relativeHeight="251660800" behindDoc="1" locked="0" layoutInCell="1" allowOverlap="1" wp14:anchorId="0D634AC7" wp14:editId="35387448">
            <wp:simplePos x="0" y="0"/>
            <wp:positionH relativeFrom="column">
              <wp:posOffset>944245</wp:posOffset>
            </wp:positionH>
            <wp:positionV relativeFrom="paragraph">
              <wp:posOffset>2098675</wp:posOffset>
            </wp:positionV>
            <wp:extent cx="3383280" cy="2320290"/>
            <wp:effectExtent l="19050" t="0" r="7620" b="0"/>
            <wp:wrapTight wrapText="bothSides">
              <wp:wrapPolygon edited="0">
                <wp:start x="-122" y="0"/>
                <wp:lineTo x="-122" y="21458"/>
                <wp:lineTo x="21649" y="21458"/>
                <wp:lineTo x="21649" y="0"/>
                <wp:lineTo x="-12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3383280" cy="2320290"/>
                    </a:xfrm>
                    <a:prstGeom prst="rect">
                      <a:avLst/>
                    </a:prstGeom>
                    <a:noFill/>
                  </pic:spPr>
                </pic:pic>
              </a:graphicData>
            </a:graphic>
          </wp:anchor>
        </w:drawing>
      </w:r>
      <w:r w:rsidR="00A23C02" w:rsidRPr="0082112A">
        <w:rPr>
          <w:b/>
          <w:szCs w:val="24"/>
        </w:rPr>
        <w:t xml:space="preserve">Figure 7: </w:t>
      </w:r>
      <w:r w:rsidR="00A23C02" w:rsidRPr="0082112A">
        <w:rPr>
          <w:szCs w:val="24"/>
        </w:rPr>
        <w:t xml:space="preserve">Probability of encountering an ovigerous </w:t>
      </w:r>
      <w:ins w:id="862" w:author="NB" w:date="2018-06-19T15:41:00Z">
        <w:r w:rsidR="00AD0F74">
          <w:rPr>
            <w:i/>
            <w:szCs w:val="24"/>
          </w:rPr>
          <w:t xml:space="preserve">B. latro </w:t>
        </w:r>
      </w:ins>
      <w:r w:rsidR="00A23C02" w:rsidRPr="0082112A">
        <w:rPr>
          <w:szCs w:val="24"/>
        </w:rPr>
        <w:t>female during a survey</w:t>
      </w:r>
      <w:ins w:id="863" w:author="NB" w:date="2018-06-19T15:41:00Z">
        <w:r w:rsidR="00AD0F74">
          <w:rPr>
            <w:szCs w:val="24"/>
          </w:rPr>
          <w:t xml:space="preserve"> on Aldabra</w:t>
        </w:r>
      </w:ins>
      <w:ins w:id="864" w:author="NB" w:date="2018-06-19T15:42:00Z">
        <w:r w:rsidR="00AD0F74">
          <w:rPr>
            <w:szCs w:val="24"/>
          </w:rPr>
          <w:t xml:space="preserve"> from 2007–2016</w:t>
        </w:r>
      </w:ins>
      <w:r w:rsidR="00A23C02" w:rsidRPr="0082112A">
        <w:rPr>
          <w:szCs w:val="24"/>
        </w:rPr>
        <w:t xml:space="preserve">. The solid </w:t>
      </w:r>
      <w:del w:id="865" w:author="NB" w:date="2018-06-19T15:42:00Z">
        <w:r w:rsidR="00A23C02" w:rsidRPr="0082112A" w:rsidDel="00AD0F74">
          <w:rPr>
            <w:szCs w:val="24"/>
          </w:rPr>
          <w:delText xml:space="preserve">line </w:delText>
        </w:r>
      </w:del>
      <w:r w:rsidR="00A23C02" w:rsidRPr="0082112A">
        <w:rPr>
          <w:szCs w:val="24"/>
        </w:rPr>
        <w:t>and dashed line</w:t>
      </w:r>
      <w:ins w:id="866" w:author="NB" w:date="2018-06-19T15:42:00Z">
        <w:r w:rsidR="00AD0F74">
          <w:rPr>
            <w:szCs w:val="24"/>
          </w:rPr>
          <w:t>s</w:t>
        </w:r>
      </w:ins>
      <w:r w:rsidR="00A23C02" w:rsidRPr="0082112A">
        <w:rPr>
          <w:szCs w:val="24"/>
        </w:rPr>
        <w:t xml:space="preserve"> correspond to the maximum and minimum encounter probability during the moon cycle</w:t>
      </w:r>
      <w:ins w:id="867" w:author="NB" w:date="2018-06-19T15:42:00Z">
        <w:r w:rsidR="00AD0F74">
          <w:rPr>
            <w:szCs w:val="24"/>
          </w:rPr>
          <w:t>,</w:t>
        </w:r>
      </w:ins>
      <w:r w:rsidR="00A23C02" w:rsidRPr="0082112A">
        <w:rPr>
          <w:szCs w:val="24"/>
        </w:rPr>
        <w:t xml:space="preserve"> respectively. A moon phase of 0.41 corresponds to about three days before full moon and 0.94 to around </w:t>
      </w:r>
      <w:r w:rsidR="00A46635">
        <w:rPr>
          <w:szCs w:val="24"/>
        </w:rPr>
        <w:t>two days before new moon (Meeus</w:t>
      </w:r>
      <w:r w:rsidR="00A23C02" w:rsidRPr="0082112A">
        <w:rPr>
          <w:szCs w:val="24"/>
        </w:rPr>
        <w:t xml:space="preserve"> 1982). Grey ribbon indicates confidence interval of the mean probability across the </w:t>
      </w:r>
      <w:commentRangeStart w:id="868"/>
      <w:commentRangeStart w:id="869"/>
      <w:r w:rsidR="007E4191" w:rsidRPr="0082112A">
        <w:rPr>
          <w:szCs w:val="24"/>
        </w:rPr>
        <w:t>year</w:t>
      </w:r>
      <w:commentRangeEnd w:id="868"/>
      <w:r w:rsidR="007E4191">
        <w:rPr>
          <w:rStyle w:val="CommentReference"/>
        </w:rPr>
        <w:commentReference w:id="868"/>
      </w:r>
      <w:commentRangeEnd w:id="869"/>
      <w:r w:rsidR="00AD0F74">
        <w:rPr>
          <w:rStyle w:val="CommentReference"/>
        </w:rPr>
        <w:commentReference w:id="869"/>
      </w:r>
      <w:r w:rsidR="00A23C02" w:rsidRPr="0082112A">
        <w:rPr>
          <w:szCs w:val="24"/>
        </w:rPr>
        <w:t>.</w:t>
      </w:r>
      <w:r w:rsidR="00A23C02" w:rsidRPr="0082112A">
        <w:rPr>
          <w:noProof/>
          <w:szCs w:val="24"/>
          <w:lang w:eastAsia="en-GB"/>
        </w:rPr>
        <w:t xml:space="preserve"> </w:t>
      </w:r>
    </w:p>
    <w:sectPr w:rsidR="00A23C02" w:rsidRPr="0082112A" w:rsidSect="00233286">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rt" w:date="2018-01-04T05:22:00Z" w:initials="AJ">
    <w:p w14:paraId="78A48B4A" w14:textId="77777777" w:rsidR="000863C9" w:rsidRDefault="000863C9">
      <w:pPr>
        <w:pStyle w:val="CommentText"/>
      </w:pPr>
      <w:r>
        <w:rPr>
          <w:rStyle w:val="CommentReference"/>
        </w:rPr>
        <w:annotationRef/>
      </w:r>
      <w:r>
        <w:t>Author list to be decided, will include Pierre? Heather?</w:t>
      </w:r>
    </w:p>
  </w:comment>
  <w:comment w:id="1" w:author="NB" w:date="2018-06-15T11:40:00Z" w:initials="NB">
    <w:p w14:paraId="5B807C4F" w14:textId="6787328F" w:rsidR="000863C9" w:rsidRDefault="000863C9">
      <w:pPr>
        <w:pStyle w:val="CommentText"/>
      </w:pPr>
      <w:r>
        <w:rPr>
          <w:rStyle w:val="CommentReference"/>
        </w:rPr>
        <w:annotationRef/>
      </w:r>
      <w:r>
        <w:t xml:space="preserve">Yes, all ASCs and ROs who stayed for a substantial period (suggest 1 yr +). </w:t>
      </w:r>
      <w:r w:rsidR="002209F4">
        <w:t>So Pierre, Naomi, Jock, Heather</w:t>
      </w:r>
      <w:r w:rsidR="008A55CC">
        <w:t xml:space="preserve"> should be approached to see if they want to be involved (although I’d only recommend sending the MS once we have it in final draft stage)</w:t>
      </w:r>
      <w:r w:rsidR="002209F4">
        <w:t>.</w:t>
      </w:r>
      <w:r w:rsidR="008A55CC">
        <w:t xml:space="preserve"> No need to include Gavin as he only stayed for 3 months.</w:t>
      </w:r>
      <w:r w:rsidR="002209F4">
        <w:t xml:space="preserve"> </w:t>
      </w:r>
      <w:r>
        <w:t>Any reason for April not being an author on this?</w:t>
      </w:r>
      <w:r w:rsidR="008A55CC">
        <w:t xml:space="preserve"> Depending on involvement and contribution, HO staff (CEO, myself) possibly should also be included.</w:t>
      </w:r>
    </w:p>
  </w:comment>
  <w:comment w:id="2" w:author="User" w:date="2018-01-04T05:22:00Z" w:initials="U">
    <w:p w14:paraId="6B2DC83A" w14:textId="77777777" w:rsidR="000863C9" w:rsidRDefault="000863C9" w:rsidP="008F2616">
      <w:pPr>
        <w:shd w:val="clear" w:color="auto" w:fill="FFFFFF"/>
        <w:spacing w:before="100" w:beforeAutospacing="1" w:after="100" w:afterAutospacing="1" w:line="240" w:lineRule="auto"/>
      </w:pPr>
      <w:r>
        <w:rPr>
          <w:rStyle w:val="CommentReference"/>
        </w:rPr>
        <w:annotationRef/>
      </w:r>
    </w:p>
    <w:p w14:paraId="566737A1" w14:textId="77777777" w:rsidR="000863C9" w:rsidRDefault="000863C9" w:rsidP="008F2616">
      <w:pPr>
        <w:shd w:val="clear" w:color="auto" w:fill="FFFFFF"/>
        <w:spacing w:before="100" w:beforeAutospacing="1" w:after="100" w:afterAutospacing="1" w:line="240" w:lineRule="auto"/>
      </w:pPr>
      <w:r>
        <w:t xml:space="preserve">Journal requirement: </w:t>
      </w:r>
      <w:r w:rsidRPr="008F2616">
        <w:t>use an asterisk (*) to refer to a footnote that identifies the single corresponding au</w:t>
      </w:r>
      <w:r>
        <w:t xml:space="preserve">thor and provide her/his e-mail- </w:t>
      </w:r>
      <w:r w:rsidRPr="000C79DD">
        <w:rPr>
          <w:b/>
        </w:rPr>
        <w:t xml:space="preserve">who will </w:t>
      </w:r>
      <w:r>
        <w:rPr>
          <w:b/>
        </w:rPr>
        <w:t xml:space="preserve">be </w:t>
      </w:r>
      <w:r w:rsidRPr="000C79DD">
        <w:rPr>
          <w:b/>
        </w:rPr>
        <w:t>corresponding author?</w:t>
      </w:r>
      <w:r>
        <w:t xml:space="preserve"> </w:t>
      </w:r>
    </w:p>
    <w:p w14:paraId="50CDFE51" w14:textId="77777777" w:rsidR="000863C9" w:rsidRDefault="000863C9" w:rsidP="008F2616">
      <w:pPr>
        <w:shd w:val="clear" w:color="auto" w:fill="FFFFFF"/>
        <w:spacing w:before="100" w:beforeAutospacing="1" w:after="100" w:afterAutospacing="1" w:line="240" w:lineRule="auto"/>
      </w:pPr>
    </w:p>
    <w:p w14:paraId="09A259AC" w14:textId="77777777" w:rsidR="000863C9" w:rsidRPr="000C79DD" w:rsidRDefault="000863C9" w:rsidP="008F2616">
      <w:pPr>
        <w:shd w:val="clear" w:color="auto" w:fill="FFFFFF"/>
        <w:spacing w:before="100" w:beforeAutospacing="1" w:after="100" w:afterAutospacing="1" w:line="240" w:lineRule="auto"/>
        <w:rPr>
          <w:b/>
        </w:rPr>
      </w:pPr>
      <w:r w:rsidRPr="000C79DD">
        <w:rPr>
          <w:b/>
        </w:rPr>
        <w:t xml:space="preserve">How do I indicate then co-first authorship? </w:t>
      </w:r>
    </w:p>
  </w:comment>
  <w:comment w:id="3" w:author="NB" w:date="2018-06-15T11:41:00Z" w:initials="NB">
    <w:p w14:paraId="3456D2B5" w14:textId="77777777" w:rsidR="000863C9" w:rsidRDefault="000863C9">
      <w:pPr>
        <w:pStyle w:val="CommentText"/>
      </w:pPr>
      <w:r>
        <w:rPr>
          <w:rStyle w:val="CommentReference"/>
        </w:rPr>
        <w:annotationRef/>
      </w:r>
      <w:r>
        <w:t>You should be corresponding Jennifer – it is extra work but will be good experience for you. Not sure what you mean by second question – you’ve already indicated first authorship in the order here so why do you think this isn’t clear?</w:t>
      </w:r>
    </w:p>
  </w:comment>
  <w:comment w:id="4" w:author="NB" w:date="2018-06-18T13:32:00Z" w:initials="NB">
    <w:p w14:paraId="419DFAC6" w14:textId="69EE2223" w:rsidR="000863C9" w:rsidRDefault="000863C9">
      <w:pPr>
        <w:pStyle w:val="CommentText"/>
      </w:pPr>
      <w:r>
        <w:rPr>
          <w:rStyle w:val="CommentReference"/>
        </w:rPr>
        <w:annotationRef/>
      </w:r>
      <w:r>
        <w:t xml:space="preserve">NB TO COME </w:t>
      </w:r>
      <w:r w:rsidR="0016743D">
        <w:t>BACK TO ABSTRACT WHEN PAPER CLOSER TO FINAL VERSION</w:t>
      </w:r>
    </w:p>
  </w:comment>
  <w:comment w:id="6" w:author="NB" w:date="2018-06-15T11:47:00Z" w:initials="NB">
    <w:p w14:paraId="0C4A3A74" w14:textId="4F7744BB" w:rsidR="000863C9" w:rsidRDefault="000863C9">
      <w:pPr>
        <w:pStyle w:val="CommentText"/>
      </w:pPr>
      <w:r>
        <w:rPr>
          <w:rStyle w:val="CommentReference"/>
        </w:rPr>
        <w:annotationRef/>
      </w:r>
      <w:r w:rsidR="0016743D">
        <w:t>S</w:t>
      </w:r>
      <w:r>
        <w:t xml:space="preserve">entence </w:t>
      </w:r>
      <w:r w:rsidR="0016743D">
        <w:t xml:space="preserve">is </w:t>
      </w:r>
      <w:bookmarkStart w:id="7" w:name="_GoBack"/>
      <w:bookmarkEnd w:id="7"/>
      <w:r>
        <w:t>quite a weak intro – needs to be more specific, especially in abstract – re-look at your main intro for ideas</w:t>
      </w:r>
    </w:p>
  </w:comment>
  <w:comment w:id="14" w:author="NB" w:date="2018-06-15T11:46:00Z" w:initials="NB">
    <w:p w14:paraId="680DAA3C" w14:textId="3F19CC8C" w:rsidR="000863C9" w:rsidRDefault="000863C9">
      <w:pPr>
        <w:pStyle w:val="CommentText"/>
      </w:pPr>
      <w:r>
        <w:rPr>
          <w:rStyle w:val="CommentReference"/>
        </w:rPr>
        <w:annotationRef/>
      </w:r>
      <w:r>
        <w:t>Population estimate would help make this paper more important and cited</w:t>
      </w:r>
    </w:p>
  </w:comment>
  <w:comment w:id="31" w:author="NB" w:date="2018-06-15T11:50:00Z" w:initials="NB">
    <w:p w14:paraId="6551407B" w14:textId="1F1CACED" w:rsidR="000863C9" w:rsidRDefault="000863C9">
      <w:pPr>
        <w:pStyle w:val="CommentText"/>
      </w:pPr>
      <w:r>
        <w:rPr>
          <w:rStyle w:val="CommentReference"/>
        </w:rPr>
        <w:annotationRef/>
      </w:r>
      <w:r>
        <w:t>Not clear what this means, would remove or explain if it can be very brief but not needed for abstract</w:t>
      </w:r>
    </w:p>
  </w:comment>
  <w:comment w:id="30" w:author="NB" w:date="2018-06-15T11:51:00Z" w:initials="NB">
    <w:p w14:paraId="20B50B52" w14:textId="7B837429" w:rsidR="000863C9" w:rsidRDefault="000863C9">
      <w:pPr>
        <w:pStyle w:val="CommentText"/>
      </w:pPr>
      <w:r>
        <w:rPr>
          <w:rStyle w:val="CommentReference"/>
        </w:rPr>
        <w:annotationRef/>
      </w:r>
      <w:r>
        <w:t>This is not really a new finding as long-term studies are almost always needed for better info and conservation management. Consider deleting this sentence.</w:t>
      </w:r>
    </w:p>
  </w:comment>
  <w:comment w:id="37" w:author="NB" w:date="2018-06-15T11:52:00Z" w:initials="NB">
    <w:p w14:paraId="592EDECC" w14:textId="1498E03A" w:rsidR="000863C9" w:rsidRDefault="000863C9">
      <w:pPr>
        <w:pStyle w:val="CommentText"/>
      </w:pPr>
      <w:r>
        <w:rPr>
          <w:rStyle w:val="CommentReference"/>
        </w:rPr>
        <w:annotationRef/>
      </w:r>
      <w:r>
        <w:t>Much better sentence as more specific to the paper’s message and useful</w:t>
      </w:r>
    </w:p>
  </w:comment>
  <w:comment w:id="38" w:author="NB" w:date="2018-06-15T11:53:00Z" w:initials="NB">
    <w:p w14:paraId="6661C4DE" w14:textId="536C5451" w:rsidR="000863C9" w:rsidRDefault="000863C9">
      <w:pPr>
        <w:pStyle w:val="CommentText"/>
      </w:pPr>
      <w:r>
        <w:rPr>
          <w:rStyle w:val="CommentReference"/>
        </w:rPr>
        <w:annotationRef/>
      </w:r>
      <w:r>
        <w:t>Usually these should be alphabetical</w:t>
      </w:r>
    </w:p>
  </w:comment>
  <w:comment w:id="42" w:author="User" w:date="2018-01-04T09:17:00Z" w:initials="U">
    <w:p w14:paraId="01DE3E94" w14:textId="77777777" w:rsidR="000863C9" w:rsidRDefault="000863C9">
      <w:pPr>
        <w:pStyle w:val="CommentText"/>
      </w:pPr>
      <w:r>
        <w:rPr>
          <w:rStyle w:val="CommentReference"/>
        </w:rPr>
        <w:annotationRef/>
      </w:r>
      <w:r>
        <w:t xml:space="preserve">Journal format </w:t>
      </w:r>
    </w:p>
  </w:comment>
  <w:comment w:id="45" w:author="Janske van de Crommenacker" w:date="2018-01-21T09:33:00Z" w:initials="JvdC">
    <w:p w14:paraId="4613588E" w14:textId="77777777" w:rsidR="000863C9" w:rsidRDefault="000863C9" w:rsidP="00225336">
      <w:pPr>
        <w:pStyle w:val="CommentText"/>
      </w:pPr>
      <w:r>
        <w:rPr>
          <w:rStyle w:val="CommentReference"/>
        </w:rPr>
        <w:annotationRef/>
      </w:r>
      <w:r>
        <w:t>What is this exactly: extinction rates before a certain date? Can you explain differently?</w:t>
      </w:r>
    </w:p>
  </w:comment>
  <w:comment w:id="39" w:author="NB" w:date="2018-06-15T11:54:00Z" w:initials="NB">
    <w:p w14:paraId="1DA2C57E" w14:textId="6C218E9C" w:rsidR="000863C9" w:rsidRDefault="000863C9">
      <w:pPr>
        <w:pStyle w:val="CommentText"/>
      </w:pPr>
      <w:r>
        <w:rPr>
          <w:rStyle w:val="CommentReference"/>
        </w:rPr>
        <w:annotationRef/>
      </w:r>
      <w:r>
        <w:t xml:space="preserve">You might not need this first sentence unless you are actually addressing extinction and want to bring it back to this topic in the discussion. I haven’t got that far yet but I suspect not so would suggest starting with your next sentence as this more relevant and gets straight to the point, which is appreciated in papers as opposed to a very general and obvious first sentence which could be used to open 10,000 scientific papers </w:t>
      </w:r>
      <w:r>
        <w:sym w:font="Wingdings" w:char="F04A"/>
      </w:r>
    </w:p>
  </w:comment>
  <w:comment w:id="46" w:author="NB" w:date="2018-06-15T11:57:00Z" w:initials="NB">
    <w:p w14:paraId="48F093C5" w14:textId="09C743E7" w:rsidR="000863C9" w:rsidRDefault="000863C9">
      <w:pPr>
        <w:pStyle w:val="CommentText"/>
      </w:pPr>
      <w:r>
        <w:rPr>
          <w:rStyle w:val="CommentReference"/>
        </w:rPr>
        <w:annotationRef/>
      </w:r>
      <w:r>
        <w:t>Using ‘around’ implies an estimate but this is a very exact figure. So either change the figure or the sentence</w:t>
      </w:r>
    </w:p>
  </w:comment>
  <w:comment w:id="68" w:author="NB" w:date="2018-06-15T12:24:00Z" w:initials="NB">
    <w:p w14:paraId="56E6CEBC" w14:textId="5D8AEF40" w:rsidR="000863C9" w:rsidRDefault="000863C9">
      <w:pPr>
        <w:pStyle w:val="CommentText"/>
      </w:pPr>
      <w:r>
        <w:rPr>
          <w:rStyle w:val="CommentReference"/>
        </w:rPr>
        <w:annotationRef/>
      </w:r>
      <w:r>
        <w:rPr>
          <w:rStyle w:val="CommentReference"/>
        </w:rPr>
        <w:t xml:space="preserve">Deleted </w:t>
      </w:r>
      <w:r>
        <w:t>cryptic and overlooked as coconut crabs are neither of these.</w:t>
      </w:r>
    </w:p>
  </w:comment>
  <w:comment w:id="74" w:author="NB" w:date="2018-06-18T13:40:00Z" w:initials="NB">
    <w:p w14:paraId="23CA7582" w14:textId="22D87A5D" w:rsidR="000863C9" w:rsidRDefault="000863C9">
      <w:pPr>
        <w:pStyle w:val="CommentText"/>
      </w:pPr>
      <w:r>
        <w:rPr>
          <w:rStyle w:val="CommentReference"/>
        </w:rPr>
        <w:annotationRef/>
      </w:r>
      <w:r>
        <w:t>This new sentence provides a clearer link between the 2 paras</w:t>
      </w:r>
    </w:p>
  </w:comment>
  <w:comment w:id="84" w:author="NB" w:date="2018-06-15T12:27:00Z" w:initials="NB">
    <w:p w14:paraId="70E27EFB" w14:textId="6A82BCAE" w:rsidR="000863C9" w:rsidRDefault="000863C9">
      <w:pPr>
        <w:pStyle w:val="CommentText"/>
      </w:pPr>
      <w:r>
        <w:rPr>
          <w:rStyle w:val="CommentReference"/>
        </w:rPr>
        <w:annotationRef/>
      </w:r>
      <w:r>
        <w:t>This ref is too old to cite the IUCN category – needs something very up to date as could easily have changed in the 22 years since. If IUCN reference is based on a 1996 citation you need to cite the website and date checked to indicate that the IUCN info, not yours is out of date.</w:t>
      </w:r>
    </w:p>
  </w:comment>
  <w:comment w:id="88" w:author="NB" w:date="2018-06-18T15:11:00Z" w:initials="NB">
    <w:p w14:paraId="53F9E6BD" w14:textId="4C293B09" w:rsidR="000863C9" w:rsidRDefault="000863C9">
      <w:pPr>
        <w:pStyle w:val="CommentText"/>
      </w:pPr>
      <w:r>
        <w:rPr>
          <w:rStyle w:val="CommentReference"/>
        </w:rPr>
        <w:annotationRef/>
      </w:r>
      <w:r>
        <w:t>Try to avoid using ‘significantly’ in a scientific paper except in the context of statistics</w:t>
      </w:r>
    </w:p>
  </w:comment>
  <w:comment w:id="100" w:author="NB" w:date="2018-06-18T15:14:00Z" w:initials="NB">
    <w:p w14:paraId="0449B9AA" w14:textId="1353BADD" w:rsidR="000863C9" w:rsidRDefault="000863C9">
      <w:pPr>
        <w:pStyle w:val="CommentText"/>
      </w:pPr>
      <w:r>
        <w:rPr>
          <w:rStyle w:val="CommentReference"/>
        </w:rPr>
        <w:annotationRef/>
      </w:r>
      <w:r>
        <w:t xml:space="preserve">Always spell out genus when starting a sentence, even if not first mention. </w:t>
      </w:r>
    </w:p>
  </w:comment>
  <w:comment w:id="122" w:author="NB" w:date="2018-06-18T16:04:00Z" w:initials="NB">
    <w:p w14:paraId="7CE775DF" w14:textId="6EF9B6B6" w:rsidR="000863C9" w:rsidRDefault="000863C9">
      <w:pPr>
        <w:pStyle w:val="CommentText"/>
      </w:pPr>
      <w:r>
        <w:rPr>
          <w:rStyle w:val="CommentReference"/>
        </w:rPr>
        <w:annotationRef/>
      </w:r>
      <w:r>
        <w:t>Was this the wording used? You may need to re-word this if not. This is also a bit contradicting the above, given that it is confined to 3 main islands how can it be a major player on island ecosystems in general?</w:t>
      </w:r>
    </w:p>
  </w:comment>
  <w:comment w:id="126" w:author="NB" w:date="2018-06-18T16:06:00Z" w:initials="NB">
    <w:p w14:paraId="5BE42066" w14:textId="03709D7F" w:rsidR="000863C9" w:rsidRDefault="000863C9">
      <w:pPr>
        <w:pStyle w:val="CommentText"/>
      </w:pPr>
      <w:r>
        <w:rPr>
          <w:rStyle w:val="CommentReference"/>
        </w:rPr>
        <w:annotationRef/>
      </w:r>
      <w:r>
        <w:t>Why is this an advantage? Seems rather anthropomorphic</w:t>
      </w:r>
    </w:p>
  </w:comment>
  <w:comment w:id="127" w:author="NB" w:date="2018-06-18T16:07:00Z" w:initials="NB">
    <w:p w14:paraId="7EA93D54" w14:textId="328D6549" w:rsidR="000863C9" w:rsidRDefault="000863C9">
      <w:pPr>
        <w:pStyle w:val="CommentText"/>
      </w:pPr>
      <w:r>
        <w:rPr>
          <w:rStyle w:val="CommentReference"/>
        </w:rPr>
        <w:annotationRef/>
      </w:r>
      <w:r>
        <w:t>Is this in the reference? I would have thought that they damage most seeds they eat so are more of a seed predator than a seed disperser but what did the paper state?</w:t>
      </w:r>
    </w:p>
  </w:comment>
  <w:comment w:id="129" w:author="NB" w:date="2018-06-18T16:08:00Z" w:initials="NB">
    <w:p w14:paraId="3577C19B" w14:textId="21113A21" w:rsidR="000863C9" w:rsidRDefault="000863C9">
      <w:pPr>
        <w:pStyle w:val="CommentText"/>
      </w:pPr>
      <w:r>
        <w:rPr>
          <w:rStyle w:val="CommentReference"/>
        </w:rPr>
        <w:annotationRef/>
      </w:r>
      <w:r>
        <w:t>Crabs or birds juvenile stage – assume crabs but not clearly worded</w:t>
      </w:r>
    </w:p>
  </w:comment>
  <w:comment w:id="141" w:author="NB" w:date="2018-06-18T16:10:00Z" w:initials="NB">
    <w:p w14:paraId="5F4FFFEE" w14:textId="50AD6768" w:rsidR="000863C9" w:rsidRDefault="000863C9">
      <w:pPr>
        <w:pStyle w:val="CommentText"/>
      </w:pPr>
      <w:r>
        <w:rPr>
          <w:rStyle w:val="CommentReference"/>
        </w:rPr>
        <w:annotationRef/>
      </w:r>
      <w:r>
        <w:t>Commensal or parasitic marine species? Endoparasites? What sort of species are you talking about here? Are they unique?</w:t>
      </w:r>
    </w:p>
  </w:comment>
  <w:comment w:id="164" w:author="April J Burt" w:date="2018-01-10T17:52:00Z" w:initials="AB">
    <w:p w14:paraId="6F39208B" w14:textId="77777777" w:rsidR="000863C9" w:rsidRDefault="000863C9">
      <w:pPr>
        <w:pStyle w:val="CommentText"/>
      </w:pPr>
      <w:r>
        <w:rPr>
          <w:rStyle w:val="CommentReference"/>
        </w:rPr>
        <w:annotationRef/>
      </w:r>
      <w:r>
        <w:t>Maybe say since what year</w:t>
      </w:r>
    </w:p>
  </w:comment>
  <w:comment w:id="165" w:author="NB" w:date="2018-06-18T16:12:00Z" w:initials="NB">
    <w:p w14:paraId="65EEB5A3" w14:textId="12EB1D10" w:rsidR="000863C9" w:rsidRDefault="000863C9">
      <w:pPr>
        <w:pStyle w:val="CommentText"/>
      </w:pPr>
      <w:r>
        <w:rPr>
          <w:rStyle w:val="CommentReference"/>
        </w:rPr>
        <w:annotationRef/>
      </w:r>
      <w:r>
        <w:t>Yes, when and by who (if ever?)</w:t>
      </w:r>
    </w:p>
  </w:comment>
  <w:comment w:id="177" w:author="NB" w:date="2018-06-18T16:14:00Z" w:initials="NB">
    <w:p w14:paraId="6D48B03F" w14:textId="18BC43FE" w:rsidR="000863C9" w:rsidRDefault="000863C9">
      <w:pPr>
        <w:pStyle w:val="CommentText"/>
      </w:pPr>
      <w:r>
        <w:rPr>
          <w:rStyle w:val="CommentReference"/>
        </w:rPr>
        <w:annotationRef/>
      </w:r>
      <w:r>
        <w:t>? Why does it need translocations if the larvae are pelagic and swept around by the currents? Is this cited anywhere? I would have thought that if conditions are suitable on other islands they would naturally colonise so protection of other areas is probably more important than translocations</w:t>
      </w:r>
    </w:p>
  </w:comment>
  <w:comment w:id="212" w:author="NB" w:date="2018-06-18T16:16:00Z" w:initials="NB">
    <w:p w14:paraId="46EF6D70" w14:textId="77777777" w:rsidR="000863C9" w:rsidRDefault="000863C9">
      <w:pPr>
        <w:pStyle w:val="CommentText"/>
      </w:pPr>
      <w:r>
        <w:rPr>
          <w:rStyle w:val="CommentReference"/>
        </w:rPr>
        <w:annotationRef/>
      </w:r>
      <w:r>
        <w:t>Far too vague – you need to be much more precise in a paper. Exactly what information are you reporting? What research questions are you tackling? What are your exact aims with the paper? If it is sex ratio and age structure say so, rather than a vague mention of population dynamics, which could mean dozens of different things.</w:t>
      </w:r>
    </w:p>
    <w:p w14:paraId="4FE88690" w14:textId="6A463874" w:rsidR="000863C9" w:rsidRDefault="000863C9">
      <w:pPr>
        <w:pStyle w:val="CommentText"/>
      </w:pPr>
      <w:r>
        <w:t xml:space="preserve"> </w:t>
      </w:r>
    </w:p>
    <w:p w14:paraId="19CCF522" w14:textId="6AF70948" w:rsidR="000863C9" w:rsidRDefault="000863C9">
      <w:pPr>
        <w:pStyle w:val="CommentText"/>
      </w:pPr>
      <w:r>
        <w:t>In the last paragraph of an MS intro you need to set up the structure of the whole paper and then follow this throughout methods, results and discussion – it makes it easier, better structured and more logical to read. So if you analyse habitat, moon phase etc you must mention these things in the intro, in the order you then describe them. If we estimate population size, it must be mentioned here too as a key aim of the study.</w:t>
      </w:r>
    </w:p>
    <w:p w14:paraId="59E525B0" w14:textId="77777777" w:rsidR="000863C9" w:rsidRDefault="000863C9">
      <w:pPr>
        <w:pStyle w:val="CommentText"/>
      </w:pPr>
    </w:p>
    <w:p w14:paraId="65BE9BE6" w14:textId="13860E6C" w:rsidR="000863C9" w:rsidRDefault="000863C9">
      <w:pPr>
        <w:pStyle w:val="CommentText"/>
      </w:pPr>
      <w:r>
        <w:t>I’ve re-worded this paragraph, numbering specific research questions, and, if you’re happy with this order, you need to ensure that the methods section follows the same order as these questions, same for results etc. Otherwise please change accordingly and be consistent</w:t>
      </w:r>
    </w:p>
  </w:comment>
  <w:comment w:id="245" w:author="Janske van de Crommenacker" w:date="2018-01-21T09:35:00Z" w:initials="JvdC">
    <w:p w14:paraId="7DA266FC" w14:textId="77777777" w:rsidR="000863C9" w:rsidRDefault="000863C9" w:rsidP="00225336">
      <w:pPr>
        <w:pStyle w:val="CommentText"/>
      </w:pPr>
      <w:r>
        <w:rPr>
          <w:rStyle w:val="CommentReference"/>
        </w:rPr>
        <w:annotationRef/>
      </w:r>
      <w:r>
        <w:t>This is a bit of an unclear sentence.. you want to provide ecological parameters? You mean protecting its habitat? What exactly do we want?</w:t>
      </w:r>
    </w:p>
  </w:comment>
  <w:comment w:id="246" w:author="NB" w:date="2018-06-18T16:18:00Z" w:initials="NB">
    <w:p w14:paraId="5C5B6E9B" w14:textId="401659D3" w:rsidR="000863C9" w:rsidRDefault="000863C9">
      <w:pPr>
        <w:pStyle w:val="CommentText"/>
      </w:pPr>
      <w:r>
        <w:rPr>
          <w:rStyle w:val="CommentReference"/>
        </w:rPr>
        <w:annotationRef/>
      </w:r>
      <w:r>
        <w:t>Yes, ecological parameters is also too vague, especially if the previous part of the sentence isn’t clarified</w:t>
      </w:r>
    </w:p>
  </w:comment>
  <w:comment w:id="273" w:author="NB" w:date="2018-06-19T14:01:00Z" w:initials="NB">
    <w:p w14:paraId="5047B28E" w14:textId="0F834A98" w:rsidR="000863C9" w:rsidRDefault="000863C9">
      <w:pPr>
        <w:pStyle w:val="CommentText"/>
      </w:pPr>
      <w:r>
        <w:rPr>
          <w:rStyle w:val="CommentReference"/>
        </w:rPr>
        <w:annotationRef/>
      </w:r>
      <w:r>
        <w:t>This is not correct. There are at least 3 raised atolls that are larger so we need to stop claiming this</w:t>
      </w:r>
    </w:p>
  </w:comment>
  <w:comment w:id="299" w:author="NB" w:date="2018-06-19T14:08:00Z" w:initials="NB">
    <w:p w14:paraId="7C64607B" w14:textId="0CC14D6A" w:rsidR="000863C9" w:rsidRDefault="000863C9">
      <w:pPr>
        <w:pStyle w:val="CommentText"/>
      </w:pPr>
      <w:r>
        <w:rPr>
          <w:rStyle w:val="CommentReference"/>
        </w:rPr>
        <w:annotationRef/>
      </w:r>
      <w:r>
        <w:t>For a 1.4 km transect this should be 28 sections? So was the transect actually 1350 m?</w:t>
      </w:r>
    </w:p>
  </w:comment>
  <w:comment w:id="303" w:author="NB" w:date="2018-06-19T14:07:00Z" w:initials="NB">
    <w:p w14:paraId="7024A7C9" w14:textId="20ADC74F" w:rsidR="000863C9" w:rsidRDefault="000863C9">
      <w:pPr>
        <w:pStyle w:val="CommentText"/>
      </w:pPr>
      <w:r>
        <w:rPr>
          <w:rStyle w:val="CommentReference"/>
        </w:rPr>
        <w:annotationRef/>
      </w:r>
      <w:r>
        <w:t>What does ‘shore’ mean here? Beach? High tide mark?</w:t>
      </w:r>
    </w:p>
  </w:comment>
  <w:comment w:id="310" w:author="NB" w:date="2018-06-19T22:33:00Z" w:initials="NB">
    <w:p w14:paraId="735AF837" w14:textId="5C3DF0F5" w:rsidR="000863C9" w:rsidRDefault="000863C9">
      <w:pPr>
        <w:pStyle w:val="CommentText"/>
      </w:pPr>
      <w:r>
        <w:rPr>
          <w:rStyle w:val="CommentReference"/>
        </w:rPr>
        <w:annotationRef/>
      </w:r>
      <w:r>
        <w:t>The terminology is inconsistent so needs to be checked. I’ve changed ‘inshore’ to ‘inland’ wherever I noticed, to be consistent with this first usage. For the coastal transect it would be better to stick to either coast or shore throughout – I have not changed this.</w:t>
      </w:r>
    </w:p>
  </w:comment>
  <w:comment w:id="314" w:author="NB" w:date="2018-06-19T14:11:00Z" w:initials="NB">
    <w:p w14:paraId="68AC98B7" w14:textId="2741EA73" w:rsidR="000863C9" w:rsidRDefault="000863C9">
      <w:pPr>
        <w:pStyle w:val="CommentText"/>
      </w:pPr>
      <w:r>
        <w:rPr>
          <w:rStyle w:val="CommentReference"/>
        </w:rPr>
        <w:annotationRef/>
      </w:r>
      <w:r>
        <w:t>Same question for the number of sections here – this should be 36 50-m sections if transect is 1.8km?</w:t>
      </w:r>
    </w:p>
  </w:comment>
  <w:comment w:id="355" w:author="NB" w:date="2018-06-19T14:34:00Z" w:initials="NB">
    <w:p w14:paraId="2BDF3AD6" w14:textId="3070E0C4" w:rsidR="000863C9" w:rsidRDefault="000863C9">
      <w:pPr>
        <w:pStyle w:val="CommentText"/>
      </w:pPr>
      <w:r>
        <w:rPr>
          <w:rStyle w:val="CommentReference"/>
        </w:rPr>
        <w:annotationRef/>
      </w:r>
      <w:r>
        <w:t>Don’t introduce new background information or aims in the methods. M&amp;M should be solely descriptions of your methods. Any reasons for studying thoracic length should be provided in the introduction or given for context in the discussion – if relevant. .</w:t>
      </w:r>
    </w:p>
  </w:comment>
  <w:comment w:id="365" w:author="NB" w:date="2018-06-19T15:18:00Z" w:initials="NB">
    <w:p w14:paraId="59EFE7D4" w14:textId="5053E3D9" w:rsidR="000863C9" w:rsidRDefault="000863C9">
      <w:pPr>
        <w:pStyle w:val="CommentText"/>
      </w:pPr>
      <w:r>
        <w:rPr>
          <w:rStyle w:val="CommentReference"/>
        </w:rPr>
        <w:annotationRef/>
      </w:r>
      <w:r>
        <w:t>Same here</w:t>
      </w:r>
    </w:p>
  </w:comment>
  <w:comment w:id="403" w:author="NB" w:date="2018-06-19T15:21:00Z" w:initials="NB">
    <w:p w14:paraId="7063FB33" w14:textId="0FA09C28" w:rsidR="000863C9" w:rsidRDefault="000863C9">
      <w:pPr>
        <w:pStyle w:val="CommentText"/>
      </w:pPr>
      <w:r>
        <w:rPr>
          <w:rStyle w:val="CommentReference"/>
        </w:rPr>
        <w:annotationRef/>
      </w:r>
      <w:r>
        <w:t>The implication here was that the authors did the habitat classification which I guess wasn’t the case (so have re-worded slightly)?</w:t>
      </w:r>
    </w:p>
  </w:comment>
  <w:comment w:id="411" w:author="NB" w:date="2018-06-19T21:56:00Z" w:initials="NB">
    <w:p w14:paraId="3300934E" w14:textId="7BCDBA2F" w:rsidR="000863C9" w:rsidRDefault="000863C9">
      <w:pPr>
        <w:pStyle w:val="CommentText"/>
      </w:pPr>
      <w:r>
        <w:rPr>
          <w:rStyle w:val="CommentReference"/>
        </w:rPr>
        <w:annotationRef/>
      </w:r>
      <w:r>
        <w:t>So you assessed all 8 habitat categories in every 50-m section? Or did you assign one of the categories to each section?</w:t>
      </w:r>
    </w:p>
  </w:comment>
  <w:comment w:id="413" w:author="NB" w:date="2018-06-19T15:22:00Z" w:initials="NB">
    <w:p w14:paraId="44ED002F" w14:textId="7AC25062" w:rsidR="000863C9" w:rsidRDefault="000863C9">
      <w:pPr>
        <w:pStyle w:val="CommentText"/>
      </w:pPr>
      <w:r>
        <w:rPr>
          <w:rStyle w:val="CommentReference"/>
        </w:rPr>
        <w:annotationRef/>
      </w:r>
      <w:r>
        <w:t>Too vague. How would you guess which types are likely to affect them. Either remove this or explain in more detail.</w:t>
      </w:r>
    </w:p>
  </w:comment>
  <w:comment w:id="421" w:author="Janske van de Crommenacker" w:date="2018-01-04T05:22:00Z" w:initials="JvdC">
    <w:p w14:paraId="5A55C05D" w14:textId="77777777" w:rsidR="000863C9" w:rsidRDefault="000863C9">
      <w:pPr>
        <w:pStyle w:val="CommentText"/>
      </w:pPr>
      <w:r>
        <w:rPr>
          <w:rStyle w:val="CommentReference"/>
        </w:rPr>
        <w:annotationRef/>
      </w:r>
      <w:r>
        <w:t>I'd guess the weather of that day may have an effect too... on a wet day you'll probably encounter more crabs? Or is that somewhere taken into account?</w:t>
      </w:r>
    </w:p>
  </w:comment>
  <w:comment w:id="420" w:author="NB" w:date="2018-06-19T15:46:00Z" w:initials="NB">
    <w:p w14:paraId="28D2DC63" w14:textId="3276E682" w:rsidR="000863C9" w:rsidRDefault="000863C9">
      <w:pPr>
        <w:pStyle w:val="CommentText"/>
      </w:pPr>
      <w:r>
        <w:rPr>
          <w:rStyle w:val="CommentReference"/>
        </w:rPr>
        <w:annotationRef/>
      </w:r>
      <w:r>
        <w:t>First mention of lunar cycle so needs to be mentioned in intro aims</w:t>
      </w:r>
    </w:p>
  </w:comment>
  <w:comment w:id="422" w:author="User" w:date="2018-01-04T05:22:00Z" w:initials="U">
    <w:p w14:paraId="26C1A281" w14:textId="77777777" w:rsidR="000863C9" w:rsidRDefault="000863C9">
      <w:pPr>
        <w:pStyle w:val="CommentText"/>
      </w:pPr>
      <w:r>
        <w:rPr>
          <w:rStyle w:val="CommentReference"/>
        </w:rPr>
        <w:annotationRef/>
      </w:r>
      <w:r>
        <w:t>Data collected but not taken into account in analysis.</w:t>
      </w:r>
    </w:p>
  </w:comment>
  <w:comment w:id="423" w:author="NB" w:date="2018-06-19T15:32:00Z" w:initials="NB">
    <w:p w14:paraId="533BE8B0" w14:textId="36834E42" w:rsidR="000863C9" w:rsidRDefault="000863C9">
      <w:pPr>
        <w:pStyle w:val="CommentText"/>
      </w:pPr>
      <w:r>
        <w:rPr>
          <w:rStyle w:val="CommentReference"/>
        </w:rPr>
        <w:annotationRef/>
      </w:r>
      <w:r>
        <w:t>But did the surveys take place in poor weather? I would guess that if it was heavy rain, for example, the surveys were generally not done? We can always link general weather patterns to CC abundance if we are asked because all of the data is present</w:t>
      </w:r>
    </w:p>
  </w:comment>
  <w:comment w:id="424" w:author="NB" w:date="2018-06-19T15:47:00Z" w:initials="NB">
    <w:p w14:paraId="3880B34C" w14:textId="6ECA7FA8" w:rsidR="000863C9" w:rsidRDefault="000863C9">
      <w:pPr>
        <w:pStyle w:val="CommentText"/>
      </w:pPr>
      <w:r>
        <w:rPr>
          <w:rStyle w:val="CommentReference"/>
        </w:rPr>
        <w:annotationRef/>
      </w:r>
      <w:r>
        <w:t>Correct?</w:t>
      </w:r>
    </w:p>
  </w:comment>
  <w:comment w:id="436" w:author="NB" w:date="2018-06-19T15:48:00Z" w:initials="NB">
    <w:p w14:paraId="4EC1E67D" w14:textId="794D39B0" w:rsidR="000863C9" w:rsidRDefault="000863C9">
      <w:pPr>
        <w:pStyle w:val="CommentText"/>
      </w:pPr>
      <w:r>
        <w:rPr>
          <w:rStyle w:val="CommentReference"/>
        </w:rPr>
        <w:annotationRef/>
      </w:r>
      <w:r>
        <w:t>This could be a useful result if not already published because it makes monitoring easier and is obviously not the case for many animals.</w:t>
      </w:r>
    </w:p>
  </w:comment>
  <w:comment w:id="438" w:author="NB" w:date="2018-06-19T15:49:00Z" w:initials="NB">
    <w:p w14:paraId="42FD410E" w14:textId="0FAA0AFA" w:rsidR="000863C9" w:rsidRDefault="000863C9">
      <w:pPr>
        <w:pStyle w:val="CommentText"/>
      </w:pPr>
      <w:r>
        <w:rPr>
          <w:rStyle w:val="CommentReference"/>
        </w:rPr>
        <w:annotationRef/>
      </w:r>
      <w:r>
        <w:t>No idea what this means – not heard this in common usage. Please explain</w:t>
      </w:r>
    </w:p>
  </w:comment>
  <w:comment w:id="448" w:author="NB" w:date="2018-06-19T15:53:00Z" w:initials="NB">
    <w:p w14:paraId="31A32B29" w14:textId="067B962A" w:rsidR="000863C9" w:rsidRDefault="000863C9">
      <w:pPr>
        <w:pStyle w:val="CommentText"/>
      </w:pPr>
      <w:r>
        <w:rPr>
          <w:rStyle w:val="CommentReference"/>
        </w:rPr>
        <w:annotationRef/>
      </w:r>
      <w:r>
        <w:t>Again not for the methods – better in discussion (or intro if very relevant to study design)</w:t>
      </w:r>
    </w:p>
  </w:comment>
  <w:comment w:id="470" w:author="NB" w:date="2018-06-19T22:40:00Z" w:initials="NB">
    <w:p w14:paraId="74A2A5A8" w14:textId="4FC7EA1D" w:rsidR="000863C9" w:rsidRDefault="000863C9">
      <w:pPr>
        <w:pStyle w:val="CommentText"/>
      </w:pPr>
      <w:r>
        <w:rPr>
          <w:rStyle w:val="CommentReference"/>
        </w:rPr>
        <w:annotationRef/>
      </w:r>
      <w:r>
        <w:t>Abundance is not tackled. Include population estimate in title if do-able</w:t>
      </w:r>
    </w:p>
  </w:comment>
  <w:comment w:id="473" w:author="NB" w:date="2018-06-19T22:02:00Z" w:initials="NB">
    <w:p w14:paraId="2C890088" w14:textId="47F4108C" w:rsidR="000863C9" w:rsidRDefault="000863C9">
      <w:pPr>
        <w:pStyle w:val="CommentText"/>
      </w:pPr>
      <w:r>
        <w:rPr>
          <w:rStyle w:val="CommentReference"/>
        </w:rPr>
        <w:annotationRef/>
      </w:r>
      <w:r>
        <w:t>Good first sentence but then the order of the info presented is jumbled. You need to follow the order of the intro aims and methods so first give the information on the population density and size, then the habitat and temporal variability, then sex ratio, size, moult cycles, and finally timing of breeding and lunar phase effect (or change order of the aims). I’ve re-arranged</w:t>
      </w:r>
    </w:p>
  </w:comment>
  <w:comment w:id="474" w:author="NB" w:date="2018-06-19T21:28:00Z" w:initials="NB">
    <w:p w14:paraId="6977848B" w14:textId="1C466D73" w:rsidR="000863C9" w:rsidRDefault="000863C9">
      <w:pPr>
        <w:pStyle w:val="CommentText"/>
      </w:pPr>
      <w:r>
        <w:t>This is more surveys I think (rough calculation) than a 9 year 4 months study with surveys every 2 weeks would suggest</w:t>
      </w:r>
      <w:r>
        <w:rPr>
          <w:rStyle w:val="CommentReference"/>
        </w:rPr>
        <w:annotationRef/>
      </w:r>
      <w:r>
        <w:t xml:space="preserve"> (~242 surveys would be my estimate, based on 9 years of surveys at 26 surveys per year [232 surveys], plus 4 months in 2016 = 9-10 more surveys = total 242) – so how do you account for this? Were surveys they sometimes more frequent or are the dates wrong? </w:t>
      </w:r>
    </w:p>
  </w:comment>
  <w:comment w:id="493" w:author="User" w:date="2018-01-04T05:22:00Z" w:initials="U">
    <w:p w14:paraId="7F73A8A8" w14:textId="77777777" w:rsidR="000863C9" w:rsidRDefault="000863C9" w:rsidP="00D05DFB">
      <w:pPr>
        <w:pStyle w:val="CommentText"/>
      </w:pPr>
      <w:r>
        <w:rPr>
          <w:rStyle w:val="CommentReference"/>
        </w:rPr>
        <w:annotationRef/>
      </w:r>
      <w:r>
        <w:t>Journal format requirement</w:t>
      </w:r>
    </w:p>
  </w:comment>
  <w:comment w:id="504" w:author="NB" w:date="2018-06-19T22:16:00Z" w:initials="NB">
    <w:p w14:paraId="0877DDCF" w14:textId="5A281E83" w:rsidR="000863C9" w:rsidRDefault="000863C9">
      <w:pPr>
        <w:pStyle w:val="CommentText"/>
      </w:pPr>
      <w:r>
        <w:rPr>
          <w:rStyle w:val="CommentReference"/>
        </w:rPr>
        <w:annotationRef/>
      </w:r>
      <w:r>
        <w:t>Can you now use these figures to provide a rough population estimate for coconut crabs on Aldabra? You can give as many qualifiers as needed to justify, e.g only on Picard or only in certain habitat type/coastal areas, but it should be attempted here as will add substantial value to the paper and is a figure we can put to good use.</w:t>
      </w:r>
    </w:p>
  </w:comment>
  <w:comment w:id="520" w:author="NB" w:date="2018-06-19T22:27:00Z" w:initials="NB">
    <w:p w14:paraId="48712EA9" w14:textId="5EF1FEED" w:rsidR="000863C9" w:rsidRDefault="000863C9">
      <w:pPr>
        <w:pStyle w:val="CommentText"/>
      </w:pPr>
      <w:r>
        <w:rPr>
          <w:rStyle w:val="CommentReference"/>
        </w:rPr>
        <w:annotationRef/>
      </w:r>
      <w:r>
        <w:t>Jen – you need to go through and de-clutter a lot of the language. Many of the sentences can be written in more straightforward English which will make it easier to read and more concise. i.e. Many people would have to read the following sentence twice: “Male counts in each transect section were largest during the first half of the year” to understand it. Much faster and clearer to write “More males were encountered in Jan-June”.</w:t>
      </w:r>
    </w:p>
    <w:p w14:paraId="51D6B4AE" w14:textId="7E6340F5" w:rsidR="000863C9" w:rsidRDefault="000863C9">
      <w:pPr>
        <w:pStyle w:val="CommentText"/>
      </w:pPr>
      <w:r>
        <w:t>Is Jan-June correct here? First half of year?</w:t>
      </w:r>
    </w:p>
  </w:comment>
  <w:comment w:id="597" w:author="NB" w:date="2018-06-19T22:44:00Z" w:initials="NB">
    <w:p w14:paraId="08DFEC73" w14:textId="22C1F392" w:rsidR="000863C9" w:rsidRDefault="000863C9">
      <w:pPr>
        <w:pStyle w:val="CommentText"/>
      </w:pPr>
      <w:r>
        <w:rPr>
          <w:rStyle w:val="CommentReference"/>
        </w:rPr>
        <w:annotationRef/>
      </w:r>
      <w:r>
        <w:t>Can this be better explained?</w:t>
      </w:r>
    </w:p>
  </w:comment>
  <w:comment w:id="601" w:author="User" w:date="2018-01-04T05:22:00Z" w:initials="U">
    <w:p w14:paraId="0151EF1F" w14:textId="77777777" w:rsidR="000863C9" w:rsidRDefault="000863C9">
      <w:pPr>
        <w:pStyle w:val="CommentText"/>
      </w:pPr>
      <w:r>
        <w:rPr>
          <w:rStyle w:val="CommentReference"/>
        </w:rPr>
        <w:annotationRef/>
      </w:r>
      <w:r>
        <w:t>Journal format requirement</w:t>
      </w:r>
    </w:p>
  </w:comment>
  <w:comment w:id="654" w:author="NB" w:date="2018-06-19T22:49:00Z" w:initials="NB">
    <w:p w14:paraId="45121FE8" w14:textId="0148C68A" w:rsidR="000863C9" w:rsidRDefault="000863C9">
      <w:pPr>
        <w:pStyle w:val="CommentText"/>
      </w:pPr>
      <w:r>
        <w:rPr>
          <w:rStyle w:val="CommentReference"/>
        </w:rPr>
        <w:annotationRef/>
      </w:r>
      <w:r>
        <w:t>No need to say it was significant if you have the stats to back it up. Just by stating there is variation or a difference it is inferred and assumed that this is significant.</w:t>
      </w:r>
    </w:p>
  </w:comment>
  <w:comment w:id="724" w:author="NB" w:date="2018-06-19T22:09:00Z" w:initials="NB">
    <w:p w14:paraId="74716845" w14:textId="6A9254CC" w:rsidR="000863C9" w:rsidRDefault="000863C9">
      <w:pPr>
        <w:pStyle w:val="CommentText"/>
      </w:pPr>
      <w:r>
        <w:rPr>
          <w:rStyle w:val="CommentReference"/>
        </w:rPr>
        <w:annotationRef/>
      </w:r>
      <w:r>
        <w:t>Sometimes you use shore, sometimes coast – be consistent with terms. Are they interchangeable?</w:t>
      </w:r>
    </w:p>
  </w:comment>
  <w:comment w:id="732" w:author="NB" w:date="2018-06-19T23:00:00Z" w:initials="NB">
    <w:p w14:paraId="76D96D73" w14:textId="2B6BD447" w:rsidR="000863C9" w:rsidRDefault="000863C9">
      <w:pPr>
        <w:pStyle w:val="CommentText"/>
      </w:pPr>
      <w:r>
        <w:rPr>
          <w:rStyle w:val="CommentReference"/>
        </w:rPr>
        <w:annotationRef/>
      </w:r>
      <w:r>
        <w:t>You may need to explain somewhere what ‘close’ to new or full moon means – how many days window is this</w:t>
      </w:r>
    </w:p>
  </w:comment>
  <w:comment w:id="768" w:author="NB" w:date="2018-06-19T22:12:00Z" w:initials="NB">
    <w:p w14:paraId="15597A5D" w14:textId="2FFB7847" w:rsidR="000863C9" w:rsidRDefault="000863C9">
      <w:pPr>
        <w:pStyle w:val="CommentText"/>
      </w:pPr>
      <w:r>
        <w:rPr>
          <w:rStyle w:val="CommentReference"/>
        </w:rPr>
        <w:annotationRef/>
      </w:r>
      <w:r>
        <w:t>Correct number? Doesn’t match above</w:t>
      </w:r>
    </w:p>
  </w:comment>
  <w:comment w:id="781" w:author="NB" w:date="2018-06-19T23:11:00Z" w:initials="NB">
    <w:p w14:paraId="0BA0C7E4" w14:textId="2675FDBB" w:rsidR="000863C9" w:rsidRDefault="000863C9">
      <w:pPr>
        <w:pStyle w:val="CommentText"/>
      </w:pPr>
      <w:r>
        <w:rPr>
          <w:rStyle w:val="CommentReference"/>
        </w:rPr>
        <w:annotationRef/>
      </w:r>
      <w:r>
        <w:t>I will not review all of the discussion yet because the paper first needs to be re-structured, some parts re-written and new results (pop estimate) included. So when you revise the other parts of the paper the discussion will also need re-looking at and re-structured accordingly – then I can review it all again.</w:t>
      </w:r>
    </w:p>
  </w:comment>
  <w:comment w:id="783" w:author="NB" w:date="2018-06-19T23:11:00Z" w:initials="NB">
    <w:p w14:paraId="090716EA" w14:textId="17D7FC95" w:rsidR="000863C9" w:rsidRDefault="000863C9">
      <w:pPr>
        <w:pStyle w:val="CommentText"/>
      </w:pPr>
      <w:r>
        <w:rPr>
          <w:rStyle w:val="CommentReference"/>
        </w:rPr>
        <w:annotationRef/>
      </w:r>
      <w:r>
        <w:t>Talk about Picard population estimate here and if not possible explain why not</w:t>
      </w:r>
    </w:p>
  </w:comment>
  <w:comment w:id="806" w:author="NB" w:date="2018-06-19T23:05:00Z" w:initials="NB">
    <w:p w14:paraId="27FB5B64" w14:textId="3584B33F" w:rsidR="000863C9" w:rsidRDefault="000863C9">
      <w:pPr>
        <w:pStyle w:val="CommentText"/>
      </w:pPr>
      <w:r>
        <w:rPr>
          <w:rStyle w:val="CommentReference"/>
        </w:rPr>
        <w:annotationRef/>
      </w:r>
      <w:r>
        <w:t>I wouldn’t highlight a drawback of the study so early in the discussion – instead fit this in closer to the end or delete it. You can re-phrase this in a more positive way saying that we expect the transects to be representative because Picard has more disturbance than all of the other islands</w:t>
      </w:r>
    </w:p>
  </w:comment>
  <w:comment w:id="818" w:author="April J Burt" w:date="2018-01-10T18:12:00Z" w:initials="AB">
    <w:p w14:paraId="3F4F38C6" w14:textId="77777777" w:rsidR="000863C9" w:rsidRDefault="000863C9">
      <w:pPr>
        <w:pStyle w:val="CommentText"/>
      </w:pPr>
      <w:r>
        <w:rPr>
          <w:rStyle w:val="CommentReference"/>
        </w:rPr>
        <w:annotationRef/>
      </w:r>
      <w:r>
        <w:t>I got a bit confused here. Does it mean that it takes about a month for larvae to hatch once the eggs have been extruded into the sea….or that the eggs hatch as she extrudes them into the sea a month after they have been developed?</w:t>
      </w:r>
    </w:p>
  </w:comment>
  <w:comment w:id="819" w:author="User" w:date="2018-01-04T05:22:00Z" w:initials="U">
    <w:p w14:paraId="5D41ECD4" w14:textId="77777777" w:rsidR="000863C9" w:rsidRDefault="000863C9">
      <w:pPr>
        <w:pStyle w:val="CommentText"/>
      </w:pPr>
      <w:r>
        <w:rPr>
          <w:rStyle w:val="CommentReference"/>
        </w:rPr>
        <w:annotationRef/>
      </w:r>
      <w:r>
        <w:t>To be written once author list confirmed</w:t>
      </w:r>
    </w:p>
  </w:comment>
  <w:comment w:id="820" w:author="NB" w:date="2018-06-19T23:13:00Z" w:initials="NB">
    <w:p w14:paraId="309E8927" w14:textId="7B11332D" w:rsidR="000863C9" w:rsidRDefault="000863C9">
      <w:pPr>
        <w:pStyle w:val="CommentText"/>
      </w:pPr>
      <w:r>
        <w:rPr>
          <w:rStyle w:val="CommentReference"/>
        </w:rPr>
        <w:annotationRef/>
      </w:r>
      <w:r>
        <w:t>Please write this now – it is not only the potential authors to thank. Many people will have contributed in some way and it is good to start this list early so as not to forget anyone.</w:t>
      </w:r>
    </w:p>
  </w:comment>
  <w:comment w:id="822" w:author="NB" w:date="2018-06-19T15:34:00Z" w:initials="NB">
    <w:p w14:paraId="6890D8A2" w14:textId="3068A42D" w:rsidR="000863C9" w:rsidRDefault="000863C9">
      <w:pPr>
        <w:pStyle w:val="CommentText"/>
      </w:pPr>
      <w:r>
        <w:rPr>
          <w:rStyle w:val="CommentReference"/>
        </w:rPr>
        <w:annotationRef/>
      </w:r>
      <w:r>
        <w:t>Top right map of Aldabra needs island names, left map needs names of countries like Madagascar</w:t>
      </w:r>
    </w:p>
  </w:comment>
  <w:comment w:id="828" w:author="Janske van de Crommenacker" w:date="2018-01-21T09:39:00Z" w:initials="JvdC">
    <w:p w14:paraId="452771B5" w14:textId="77777777" w:rsidR="000863C9" w:rsidRDefault="000863C9" w:rsidP="007E4191">
      <w:pPr>
        <w:pStyle w:val="CommentText"/>
      </w:pPr>
      <w:r>
        <w:rPr>
          <w:rStyle w:val="CommentReference"/>
        </w:rPr>
        <w:annotationRef/>
      </w:r>
      <w:r>
        <w:t>X axis labelling: Fig a: Let the x axis start at 2007. Fig b: I'd include January and Dec on the x axis as well</w:t>
      </w:r>
    </w:p>
  </w:comment>
  <w:comment w:id="829" w:author="NB" w:date="2018-06-19T15:37:00Z" w:initials="NB">
    <w:p w14:paraId="727CEE29" w14:textId="18287ABA" w:rsidR="000863C9" w:rsidRDefault="000863C9">
      <w:pPr>
        <w:pStyle w:val="CommentText"/>
      </w:pPr>
      <w:r>
        <w:rPr>
          <w:rStyle w:val="CommentReference"/>
        </w:rPr>
        <w:annotationRef/>
      </w:r>
      <w:r>
        <w:t xml:space="preserve">For me the x-axis doesn’t need to have 2007 marked (it will make the spacing uneven) but the Jan marker on B would be good to include (not Dec for same reason as above). </w:t>
      </w:r>
    </w:p>
  </w:comment>
  <w:comment w:id="838" w:author="NB" w:date="2018-06-19T15:38:00Z" w:initials="NB">
    <w:p w14:paraId="773632B0" w14:textId="55FBD7BB" w:rsidR="000863C9" w:rsidRDefault="000863C9">
      <w:pPr>
        <w:pStyle w:val="CommentText"/>
      </w:pPr>
      <w:r>
        <w:rPr>
          <w:rStyle w:val="CommentReference"/>
        </w:rPr>
        <w:annotationRef/>
      </w:r>
      <w:r>
        <w:t>We may need to change these to greyscale to avoid substantial colour page charges</w:t>
      </w:r>
    </w:p>
  </w:comment>
  <w:comment w:id="851" w:author="NB" w:date="2018-06-19T15:41:00Z" w:initials="NB">
    <w:p w14:paraId="0A41B07C" w14:textId="7524A51C" w:rsidR="000863C9" w:rsidRDefault="000863C9">
      <w:pPr>
        <w:pStyle w:val="CommentText"/>
      </w:pPr>
      <w:r>
        <w:rPr>
          <w:rStyle w:val="CommentReference"/>
        </w:rPr>
        <w:annotationRef/>
      </w:r>
      <w:r>
        <w:t>Include January on fig x-axis</w:t>
      </w:r>
    </w:p>
  </w:comment>
  <w:comment w:id="868" w:author="Janske van de Crommenacker" w:date="2018-01-21T09:39:00Z" w:initials="JvdC">
    <w:p w14:paraId="15420DCA" w14:textId="77777777" w:rsidR="000863C9" w:rsidRDefault="000863C9" w:rsidP="007E4191">
      <w:pPr>
        <w:pStyle w:val="CommentText"/>
      </w:pPr>
      <w:r>
        <w:rPr>
          <w:rStyle w:val="CommentReference"/>
        </w:rPr>
        <w:annotationRef/>
      </w:r>
      <w:r>
        <w:t>Same: show label of Jan and Dec on x axis</w:t>
      </w:r>
    </w:p>
  </w:comment>
  <w:comment w:id="869" w:author="NB" w:date="2018-06-19T15:42:00Z" w:initials="NB">
    <w:p w14:paraId="52FAFFB9" w14:textId="5711B2E8" w:rsidR="000863C9" w:rsidRDefault="000863C9">
      <w:pPr>
        <w:pStyle w:val="CommentText"/>
      </w:pPr>
      <w:r>
        <w:rPr>
          <w:rStyle w:val="CommentReference"/>
        </w:rPr>
        <w:annotationRef/>
      </w:r>
      <w:r>
        <w:t>Jan only ok for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A48B4A" w15:done="0"/>
  <w15:commentEx w15:paraId="5B807C4F" w15:paraIdParent="78A48B4A" w15:done="0"/>
  <w15:commentEx w15:paraId="09A259AC" w15:done="0"/>
  <w15:commentEx w15:paraId="3456D2B5" w15:paraIdParent="09A259AC" w15:done="0"/>
  <w15:commentEx w15:paraId="419DFAC6" w15:done="0"/>
  <w15:commentEx w15:paraId="0C4A3A74" w15:done="0"/>
  <w15:commentEx w15:paraId="680DAA3C" w15:done="0"/>
  <w15:commentEx w15:paraId="6551407B" w15:done="0"/>
  <w15:commentEx w15:paraId="20B50B52" w15:done="0"/>
  <w15:commentEx w15:paraId="592EDECC" w15:done="0"/>
  <w15:commentEx w15:paraId="6661C4DE" w15:done="0"/>
  <w15:commentEx w15:paraId="01DE3E94" w15:done="0"/>
  <w15:commentEx w15:paraId="4613588E" w15:done="0"/>
  <w15:commentEx w15:paraId="1DA2C57E" w15:done="0"/>
  <w15:commentEx w15:paraId="48F093C5" w15:done="0"/>
  <w15:commentEx w15:paraId="56E6CEBC" w15:done="0"/>
  <w15:commentEx w15:paraId="23CA7582" w15:done="0"/>
  <w15:commentEx w15:paraId="70E27EFB" w15:done="0"/>
  <w15:commentEx w15:paraId="53F9E6BD" w15:done="0"/>
  <w15:commentEx w15:paraId="0449B9AA" w15:done="0"/>
  <w15:commentEx w15:paraId="7CE775DF" w15:done="0"/>
  <w15:commentEx w15:paraId="5BE42066" w15:done="0"/>
  <w15:commentEx w15:paraId="7EA93D54" w15:done="0"/>
  <w15:commentEx w15:paraId="3577C19B" w15:done="0"/>
  <w15:commentEx w15:paraId="5F4FFFEE" w15:done="0"/>
  <w15:commentEx w15:paraId="6F39208B" w15:done="0"/>
  <w15:commentEx w15:paraId="65EEB5A3" w15:paraIdParent="6F39208B" w15:done="0"/>
  <w15:commentEx w15:paraId="6D48B03F" w15:done="0"/>
  <w15:commentEx w15:paraId="65BE9BE6" w15:done="0"/>
  <w15:commentEx w15:paraId="7DA266FC" w15:done="0"/>
  <w15:commentEx w15:paraId="5C5B6E9B" w15:paraIdParent="7DA266FC" w15:done="0"/>
  <w15:commentEx w15:paraId="5047B28E" w15:done="0"/>
  <w15:commentEx w15:paraId="7C64607B" w15:done="0"/>
  <w15:commentEx w15:paraId="7024A7C9" w15:done="0"/>
  <w15:commentEx w15:paraId="735AF837" w15:done="0"/>
  <w15:commentEx w15:paraId="68AC98B7" w15:done="0"/>
  <w15:commentEx w15:paraId="2BDF3AD6" w15:done="0"/>
  <w15:commentEx w15:paraId="59EFE7D4" w15:done="0"/>
  <w15:commentEx w15:paraId="7063FB33" w15:done="0"/>
  <w15:commentEx w15:paraId="3300934E" w15:done="0"/>
  <w15:commentEx w15:paraId="44ED002F" w15:done="0"/>
  <w15:commentEx w15:paraId="5A55C05D" w15:done="0"/>
  <w15:commentEx w15:paraId="28D2DC63" w15:done="0"/>
  <w15:commentEx w15:paraId="26C1A281" w15:done="0"/>
  <w15:commentEx w15:paraId="533BE8B0" w15:paraIdParent="26C1A281" w15:done="0"/>
  <w15:commentEx w15:paraId="3880B34C" w15:done="0"/>
  <w15:commentEx w15:paraId="4EC1E67D" w15:done="0"/>
  <w15:commentEx w15:paraId="42FD410E" w15:done="0"/>
  <w15:commentEx w15:paraId="31A32B29" w15:done="0"/>
  <w15:commentEx w15:paraId="74A2A5A8" w15:done="0"/>
  <w15:commentEx w15:paraId="2C890088" w15:done="0"/>
  <w15:commentEx w15:paraId="6977848B" w15:done="0"/>
  <w15:commentEx w15:paraId="7F73A8A8" w15:done="0"/>
  <w15:commentEx w15:paraId="0877DDCF" w15:done="0"/>
  <w15:commentEx w15:paraId="51D6B4AE" w15:done="0"/>
  <w15:commentEx w15:paraId="08DFEC73" w15:done="0"/>
  <w15:commentEx w15:paraId="0151EF1F" w15:done="0"/>
  <w15:commentEx w15:paraId="45121FE8" w15:done="0"/>
  <w15:commentEx w15:paraId="74716845" w15:done="0"/>
  <w15:commentEx w15:paraId="76D96D73" w15:done="0"/>
  <w15:commentEx w15:paraId="15597A5D" w15:done="0"/>
  <w15:commentEx w15:paraId="0BA0C7E4" w15:done="0"/>
  <w15:commentEx w15:paraId="090716EA" w15:done="0"/>
  <w15:commentEx w15:paraId="27FB5B64" w15:done="0"/>
  <w15:commentEx w15:paraId="3F4F38C6" w15:done="0"/>
  <w15:commentEx w15:paraId="5D41ECD4" w15:done="0"/>
  <w15:commentEx w15:paraId="309E8927" w15:paraIdParent="5D41ECD4" w15:done="0"/>
  <w15:commentEx w15:paraId="6890D8A2" w15:done="0"/>
  <w15:commentEx w15:paraId="452771B5" w15:done="0"/>
  <w15:commentEx w15:paraId="727CEE29" w15:paraIdParent="452771B5" w15:done="0"/>
  <w15:commentEx w15:paraId="773632B0" w15:done="0"/>
  <w15:commentEx w15:paraId="0A41B07C" w15:done="0"/>
  <w15:commentEx w15:paraId="15420DCA" w15:done="0"/>
  <w15:commentEx w15:paraId="52FAFFB9" w15:paraIdParent="15420D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CD782" w14:textId="77777777" w:rsidR="00BF03B8" w:rsidRDefault="00BF03B8" w:rsidP="00926F04">
      <w:pPr>
        <w:spacing w:after="0" w:line="240" w:lineRule="auto"/>
      </w:pPr>
      <w:r>
        <w:separator/>
      </w:r>
    </w:p>
  </w:endnote>
  <w:endnote w:type="continuationSeparator" w:id="0">
    <w:p w14:paraId="54BA1814" w14:textId="77777777" w:rsidR="00BF03B8" w:rsidRDefault="00BF03B8" w:rsidP="00926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dvTTf27234c6">
    <w:altName w:val="Arial Unicode MS"/>
    <w:panose1 w:val="00000000000000000000"/>
    <w:charset w:val="88"/>
    <w:family w:val="auto"/>
    <w:notTrueType/>
    <w:pitch w:val="default"/>
    <w:sig w:usb0="00000001" w:usb1="08080000" w:usb2="00000010" w:usb3="00000000" w:csb0="00100000" w:csb1="00000000"/>
  </w:font>
  <w:font w:name="AdvOT596495f2+20">
    <w:altName w:val="Arial Unicode MS"/>
    <w:panose1 w:val="00000000000000000000"/>
    <w:charset w:val="80"/>
    <w:family w:val="auto"/>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D63A2" w14:textId="77777777" w:rsidR="000863C9" w:rsidRDefault="000863C9">
    <w:pPr>
      <w:pStyle w:val="Footer"/>
      <w:jc w:val="center"/>
    </w:pPr>
  </w:p>
  <w:p w14:paraId="6B641D9C" w14:textId="77777777" w:rsidR="000863C9" w:rsidRDefault="000863C9" w:rsidP="00BB1066">
    <w:pPr>
      <w:pStyle w:val="Footer"/>
    </w:pPr>
  </w:p>
  <w:p w14:paraId="7AD0C8C1" w14:textId="77777777" w:rsidR="000863C9" w:rsidRDefault="000863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33A96F" w14:textId="77777777" w:rsidR="00BF03B8" w:rsidRDefault="00BF03B8" w:rsidP="00926F04">
      <w:pPr>
        <w:spacing w:after="0" w:line="240" w:lineRule="auto"/>
      </w:pPr>
      <w:r>
        <w:separator/>
      </w:r>
    </w:p>
  </w:footnote>
  <w:footnote w:type="continuationSeparator" w:id="0">
    <w:p w14:paraId="18DC160D" w14:textId="77777777" w:rsidR="00BF03B8" w:rsidRDefault="00BF03B8" w:rsidP="00926F04">
      <w:pPr>
        <w:spacing w:after="0" w:line="240" w:lineRule="auto"/>
      </w:pPr>
      <w:r>
        <w:continuationSeparator/>
      </w:r>
    </w:p>
  </w:footnote>
  <w:footnote w:id="1">
    <w:p w14:paraId="5C229C61" w14:textId="77777777" w:rsidR="000863C9" w:rsidRPr="0035385A" w:rsidRDefault="000863C9" w:rsidP="009B7ECA">
      <w:pPr>
        <w:spacing w:after="0" w:line="480" w:lineRule="auto"/>
        <w:rPr>
          <w:szCs w:val="24"/>
        </w:rPr>
      </w:pPr>
      <w:r>
        <w:rPr>
          <w:rStyle w:val="FootnoteReference"/>
        </w:rPr>
        <w:footnoteRef/>
      </w:r>
      <w:r>
        <w:t xml:space="preserve"> </w:t>
      </w:r>
      <w:r w:rsidRPr="00F32C14">
        <w:rPr>
          <w:sz w:val="20"/>
          <w:szCs w:val="20"/>
        </w:rPr>
        <w:t>These authors contributed equally to the work.</w:t>
      </w:r>
      <w:r w:rsidRPr="00F32C14">
        <w:rPr>
          <w:i/>
          <w:sz w:val="20"/>
          <w:szCs w:val="20"/>
        </w:rPr>
        <w:t xml:space="preserve"> </w:t>
      </w:r>
      <w:r w:rsidRPr="00F32C14">
        <w:rPr>
          <w:sz w:val="20"/>
          <w:szCs w:val="20"/>
        </w:rPr>
        <w:t>Correspond</w:t>
      </w:r>
      <w:r>
        <w:rPr>
          <w:sz w:val="20"/>
          <w:szCs w:val="20"/>
        </w:rPr>
        <w:t xml:space="preserve">ing authors: </w:t>
      </w:r>
      <w:r w:rsidRPr="00E07D7E">
        <w:rPr>
          <w:sz w:val="20"/>
          <w:szCs w:val="20"/>
        </w:rPr>
        <w:t>jcappoo@hotmail.com</w:t>
      </w:r>
      <w:r w:rsidRPr="00F32C14">
        <w:rPr>
          <w:rStyle w:val="Hyperlink"/>
          <w:color w:val="auto"/>
          <w:sz w:val="20"/>
          <w:szCs w:val="20"/>
        </w:rPr>
        <w:t>; efcaguab@gmail.com</w:t>
      </w:r>
    </w:p>
    <w:p w14:paraId="36D614FF" w14:textId="77777777" w:rsidR="000863C9" w:rsidRDefault="000863C9" w:rsidP="009B7ECA">
      <w:pPr>
        <w:spacing w:after="0" w:line="48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BA7C6" w14:textId="77777777" w:rsidR="000863C9" w:rsidRPr="003132BD" w:rsidRDefault="000863C9" w:rsidP="00EB5BE8">
    <w:pPr>
      <w:pStyle w:val="Header"/>
      <w:jc w:val="right"/>
    </w:pPr>
    <w:r>
      <w:fldChar w:fldCharType="begin"/>
    </w:r>
    <w:r>
      <w:instrText xml:space="preserve"> PAGE  \* Arabic  \* MERGEFORMAT </w:instrText>
    </w:r>
    <w:r>
      <w:fldChar w:fldCharType="separate"/>
    </w:r>
    <w:r w:rsidR="0016743D">
      <w:rPr>
        <w:noProof/>
      </w:rPr>
      <w:t>1</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69A05" w14:textId="77777777" w:rsidR="000863C9" w:rsidRPr="0097236A" w:rsidRDefault="000863C9">
    <w:pPr>
      <w:pStyle w:val="Header"/>
      <w:rPr>
        <w:lang w:val="fr-FR"/>
      </w:rPr>
    </w:pPr>
    <w:r w:rsidRPr="0097236A">
      <w:rPr>
        <w:lang w:val="fr-FR"/>
      </w:rPr>
      <w:t xml:space="preserve">APPOO, J., CAGUA, F., VAN DE CROMMENACKER, J., </w:t>
    </w:r>
    <w:r w:rsidRPr="0097236A">
      <w:rPr>
        <w:i/>
        <w:lang w:val="fr-FR"/>
      </w:rPr>
      <w:t>et al.,</w:t>
    </w:r>
    <w:r w:rsidRPr="0097236A">
      <w:rPr>
        <w:lang w:val="fr-FR"/>
      </w:rPr>
      <w:t xml:space="preserve">, COCONUT CRABS ON ALDABRA ATOLL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B01F6"/>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
    <w:nsid w:val="214168DE"/>
    <w:multiLevelType w:val="multilevel"/>
    <w:tmpl w:val="9A16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79305D"/>
    <w:multiLevelType w:val="multilevel"/>
    <w:tmpl w:val="C1EC0A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3">
    <w:nsid w:val="2433787F"/>
    <w:multiLevelType w:val="hybridMultilevel"/>
    <w:tmpl w:val="52B68606"/>
    <w:lvl w:ilvl="0" w:tplc="CEBEECF6">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1E61135"/>
    <w:multiLevelType w:val="multilevel"/>
    <w:tmpl w:val="83EEA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4C236D"/>
    <w:multiLevelType w:val="hybridMultilevel"/>
    <w:tmpl w:val="0F2A0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27B66"/>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nsid w:val="678B1447"/>
    <w:multiLevelType w:val="multilevel"/>
    <w:tmpl w:val="365A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E112B0"/>
    <w:multiLevelType w:val="hybridMultilevel"/>
    <w:tmpl w:val="E2709552"/>
    <w:lvl w:ilvl="0" w:tplc="26944A4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2"/>
  </w:num>
  <w:num w:numId="2">
    <w:abstractNumId w:val="5"/>
  </w:num>
  <w:num w:numId="3">
    <w:abstractNumId w:val="6"/>
  </w:num>
  <w:num w:numId="4">
    <w:abstractNumId w:val="8"/>
  </w:num>
  <w:num w:numId="5">
    <w:abstractNumId w:val="0"/>
  </w:num>
  <w:num w:numId="6">
    <w:abstractNumId w:val="3"/>
  </w:num>
  <w:num w:numId="7">
    <w:abstractNumId w:val="7"/>
  </w:num>
  <w:num w:numId="8">
    <w:abstractNumId w:val="4"/>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B">
    <w15:presenceInfo w15:providerId="None" w15:userId="N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trackRevisions/>
  <w:defaultTabStop w:val="720"/>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077"/>
    <w:rsid w:val="000001AA"/>
    <w:rsid w:val="000009A1"/>
    <w:rsid w:val="0000136F"/>
    <w:rsid w:val="000032F3"/>
    <w:rsid w:val="000035F5"/>
    <w:rsid w:val="000039DD"/>
    <w:rsid w:val="00003C76"/>
    <w:rsid w:val="00003FE4"/>
    <w:rsid w:val="000044FD"/>
    <w:rsid w:val="0000482B"/>
    <w:rsid w:val="00005274"/>
    <w:rsid w:val="00005D14"/>
    <w:rsid w:val="00006484"/>
    <w:rsid w:val="00007804"/>
    <w:rsid w:val="00007B95"/>
    <w:rsid w:val="000114B8"/>
    <w:rsid w:val="00011958"/>
    <w:rsid w:val="00011E53"/>
    <w:rsid w:val="00012B3F"/>
    <w:rsid w:val="00012C8B"/>
    <w:rsid w:val="00013BCD"/>
    <w:rsid w:val="00014D5C"/>
    <w:rsid w:val="00015C40"/>
    <w:rsid w:val="00015CE0"/>
    <w:rsid w:val="00017FBB"/>
    <w:rsid w:val="000203D9"/>
    <w:rsid w:val="000204FF"/>
    <w:rsid w:val="000219B6"/>
    <w:rsid w:val="00022524"/>
    <w:rsid w:val="0002293C"/>
    <w:rsid w:val="0002367A"/>
    <w:rsid w:val="000238D1"/>
    <w:rsid w:val="0002456B"/>
    <w:rsid w:val="000254CE"/>
    <w:rsid w:val="00025EB3"/>
    <w:rsid w:val="00026F0E"/>
    <w:rsid w:val="00026F9A"/>
    <w:rsid w:val="000274EC"/>
    <w:rsid w:val="00030607"/>
    <w:rsid w:val="000323DE"/>
    <w:rsid w:val="0003284F"/>
    <w:rsid w:val="00033C72"/>
    <w:rsid w:val="00033D42"/>
    <w:rsid w:val="00034310"/>
    <w:rsid w:val="00034971"/>
    <w:rsid w:val="00035066"/>
    <w:rsid w:val="00035A20"/>
    <w:rsid w:val="00036AC4"/>
    <w:rsid w:val="00036FD0"/>
    <w:rsid w:val="00037AA7"/>
    <w:rsid w:val="00040064"/>
    <w:rsid w:val="00040CE4"/>
    <w:rsid w:val="0004131F"/>
    <w:rsid w:val="00041529"/>
    <w:rsid w:val="00041612"/>
    <w:rsid w:val="00042D3D"/>
    <w:rsid w:val="00042F1D"/>
    <w:rsid w:val="0004450C"/>
    <w:rsid w:val="00044C0D"/>
    <w:rsid w:val="000467FF"/>
    <w:rsid w:val="00046A73"/>
    <w:rsid w:val="00046AFF"/>
    <w:rsid w:val="00047F86"/>
    <w:rsid w:val="00050B51"/>
    <w:rsid w:val="00051255"/>
    <w:rsid w:val="00051A3A"/>
    <w:rsid w:val="00051B7C"/>
    <w:rsid w:val="0005343B"/>
    <w:rsid w:val="000535D1"/>
    <w:rsid w:val="00053BE3"/>
    <w:rsid w:val="000542A2"/>
    <w:rsid w:val="000555AE"/>
    <w:rsid w:val="00055AEB"/>
    <w:rsid w:val="00056453"/>
    <w:rsid w:val="0005736A"/>
    <w:rsid w:val="00057468"/>
    <w:rsid w:val="0005747E"/>
    <w:rsid w:val="000602E0"/>
    <w:rsid w:val="000606EF"/>
    <w:rsid w:val="0006103F"/>
    <w:rsid w:val="000613FF"/>
    <w:rsid w:val="00061789"/>
    <w:rsid w:val="00062326"/>
    <w:rsid w:val="000625B5"/>
    <w:rsid w:val="000627B3"/>
    <w:rsid w:val="000628C1"/>
    <w:rsid w:val="0006320C"/>
    <w:rsid w:val="000636AD"/>
    <w:rsid w:val="000643BC"/>
    <w:rsid w:val="00064FB4"/>
    <w:rsid w:val="000653AD"/>
    <w:rsid w:val="0006548B"/>
    <w:rsid w:val="000655D4"/>
    <w:rsid w:val="00065C01"/>
    <w:rsid w:val="00070453"/>
    <w:rsid w:val="00070D31"/>
    <w:rsid w:val="00071365"/>
    <w:rsid w:val="00071410"/>
    <w:rsid w:val="00071970"/>
    <w:rsid w:val="00071C00"/>
    <w:rsid w:val="000738BF"/>
    <w:rsid w:val="00073CAC"/>
    <w:rsid w:val="0007405A"/>
    <w:rsid w:val="00075F6B"/>
    <w:rsid w:val="000778B8"/>
    <w:rsid w:val="00081484"/>
    <w:rsid w:val="00082077"/>
    <w:rsid w:val="000825D7"/>
    <w:rsid w:val="00082AAB"/>
    <w:rsid w:val="00082AB4"/>
    <w:rsid w:val="000831C9"/>
    <w:rsid w:val="00083808"/>
    <w:rsid w:val="000863C9"/>
    <w:rsid w:val="00086438"/>
    <w:rsid w:val="000864E8"/>
    <w:rsid w:val="00087004"/>
    <w:rsid w:val="0008770F"/>
    <w:rsid w:val="00087864"/>
    <w:rsid w:val="000878AC"/>
    <w:rsid w:val="00087A94"/>
    <w:rsid w:val="00087D11"/>
    <w:rsid w:val="00087FCE"/>
    <w:rsid w:val="000902EB"/>
    <w:rsid w:val="000911BD"/>
    <w:rsid w:val="00091BF2"/>
    <w:rsid w:val="00091F0D"/>
    <w:rsid w:val="00092210"/>
    <w:rsid w:val="00092790"/>
    <w:rsid w:val="00093310"/>
    <w:rsid w:val="0009357A"/>
    <w:rsid w:val="000937A4"/>
    <w:rsid w:val="00093843"/>
    <w:rsid w:val="000939DA"/>
    <w:rsid w:val="00094155"/>
    <w:rsid w:val="000941ED"/>
    <w:rsid w:val="00094812"/>
    <w:rsid w:val="00094BA2"/>
    <w:rsid w:val="00094F4F"/>
    <w:rsid w:val="00095DD2"/>
    <w:rsid w:val="00095F93"/>
    <w:rsid w:val="00096687"/>
    <w:rsid w:val="00096BDE"/>
    <w:rsid w:val="00096EA0"/>
    <w:rsid w:val="00096EFA"/>
    <w:rsid w:val="0009764C"/>
    <w:rsid w:val="000A10A1"/>
    <w:rsid w:val="000A1D86"/>
    <w:rsid w:val="000A2250"/>
    <w:rsid w:val="000A3707"/>
    <w:rsid w:val="000A4CA5"/>
    <w:rsid w:val="000A4EFA"/>
    <w:rsid w:val="000A51CD"/>
    <w:rsid w:val="000A670E"/>
    <w:rsid w:val="000A75A1"/>
    <w:rsid w:val="000A7654"/>
    <w:rsid w:val="000A7BA3"/>
    <w:rsid w:val="000B342D"/>
    <w:rsid w:val="000B49E5"/>
    <w:rsid w:val="000B5E41"/>
    <w:rsid w:val="000B6224"/>
    <w:rsid w:val="000B6FF3"/>
    <w:rsid w:val="000C0A0A"/>
    <w:rsid w:val="000C2566"/>
    <w:rsid w:val="000C34FD"/>
    <w:rsid w:val="000C4426"/>
    <w:rsid w:val="000C5E33"/>
    <w:rsid w:val="000C632E"/>
    <w:rsid w:val="000C640F"/>
    <w:rsid w:val="000C77FF"/>
    <w:rsid w:val="000C79DD"/>
    <w:rsid w:val="000D10A1"/>
    <w:rsid w:val="000D1EF3"/>
    <w:rsid w:val="000D282A"/>
    <w:rsid w:val="000D2954"/>
    <w:rsid w:val="000D2A79"/>
    <w:rsid w:val="000D3050"/>
    <w:rsid w:val="000D3374"/>
    <w:rsid w:val="000D429C"/>
    <w:rsid w:val="000D4DAD"/>
    <w:rsid w:val="000D50F3"/>
    <w:rsid w:val="000D5B38"/>
    <w:rsid w:val="000D5BB1"/>
    <w:rsid w:val="000D5D4A"/>
    <w:rsid w:val="000D6FB8"/>
    <w:rsid w:val="000D7125"/>
    <w:rsid w:val="000D7C19"/>
    <w:rsid w:val="000D7C21"/>
    <w:rsid w:val="000D7E6A"/>
    <w:rsid w:val="000E0695"/>
    <w:rsid w:val="000E0B43"/>
    <w:rsid w:val="000E11CB"/>
    <w:rsid w:val="000E23B6"/>
    <w:rsid w:val="000E2B36"/>
    <w:rsid w:val="000E3E2C"/>
    <w:rsid w:val="000E4DB0"/>
    <w:rsid w:val="000E5CD9"/>
    <w:rsid w:val="000E6182"/>
    <w:rsid w:val="000E7941"/>
    <w:rsid w:val="000F1C0F"/>
    <w:rsid w:val="000F2247"/>
    <w:rsid w:val="000F31C6"/>
    <w:rsid w:val="000F35EB"/>
    <w:rsid w:val="000F3607"/>
    <w:rsid w:val="000F393A"/>
    <w:rsid w:val="000F4977"/>
    <w:rsid w:val="000F5228"/>
    <w:rsid w:val="000F553C"/>
    <w:rsid w:val="000F5F69"/>
    <w:rsid w:val="000F627A"/>
    <w:rsid w:val="000F6762"/>
    <w:rsid w:val="000F68E6"/>
    <w:rsid w:val="000F6990"/>
    <w:rsid w:val="000F6E88"/>
    <w:rsid w:val="000F7583"/>
    <w:rsid w:val="000F76CB"/>
    <w:rsid w:val="000F7807"/>
    <w:rsid w:val="00100301"/>
    <w:rsid w:val="001003E3"/>
    <w:rsid w:val="0010044F"/>
    <w:rsid w:val="00100B79"/>
    <w:rsid w:val="001012DC"/>
    <w:rsid w:val="0010138C"/>
    <w:rsid w:val="0010156E"/>
    <w:rsid w:val="001023ED"/>
    <w:rsid w:val="00103381"/>
    <w:rsid w:val="0010354D"/>
    <w:rsid w:val="00103817"/>
    <w:rsid w:val="00103E5B"/>
    <w:rsid w:val="00104269"/>
    <w:rsid w:val="00104996"/>
    <w:rsid w:val="00104DC1"/>
    <w:rsid w:val="00105E07"/>
    <w:rsid w:val="001064C0"/>
    <w:rsid w:val="00106B4E"/>
    <w:rsid w:val="00106BAE"/>
    <w:rsid w:val="00107696"/>
    <w:rsid w:val="00107796"/>
    <w:rsid w:val="00107C6B"/>
    <w:rsid w:val="00110658"/>
    <w:rsid w:val="00110FE9"/>
    <w:rsid w:val="0011116A"/>
    <w:rsid w:val="00111588"/>
    <w:rsid w:val="00111E59"/>
    <w:rsid w:val="00113649"/>
    <w:rsid w:val="00113B42"/>
    <w:rsid w:val="0011452B"/>
    <w:rsid w:val="001148A7"/>
    <w:rsid w:val="001149E4"/>
    <w:rsid w:val="0011607B"/>
    <w:rsid w:val="00117D85"/>
    <w:rsid w:val="00121027"/>
    <w:rsid w:val="00121330"/>
    <w:rsid w:val="0012195F"/>
    <w:rsid w:val="00121F0E"/>
    <w:rsid w:val="00122DEF"/>
    <w:rsid w:val="00122F5B"/>
    <w:rsid w:val="00123634"/>
    <w:rsid w:val="001242AF"/>
    <w:rsid w:val="001259AB"/>
    <w:rsid w:val="00125B63"/>
    <w:rsid w:val="001265FA"/>
    <w:rsid w:val="00127803"/>
    <w:rsid w:val="00127C49"/>
    <w:rsid w:val="001305DD"/>
    <w:rsid w:val="00130A5F"/>
    <w:rsid w:val="001315B0"/>
    <w:rsid w:val="0013240B"/>
    <w:rsid w:val="0013304C"/>
    <w:rsid w:val="0013373C"/>
    <w:rsid w:val="00133819"/>
    <w:rsid w:val="00133BD4"/>
    <w:rsid w:val="0013464D"/>
    <w:rsid w:val="001363B8"/>
    <w:rsid w:val="001364B7"/>
    <w:rsid w:val="00140862"/>
    <w:rsid w:val="0014120A"/>
    <w:rsid w:val="00141E1E"/>
    <w:rsid w:val="00142250"/>
    <w:rsid w:val="001440A4"/>
    <w:rsid w:val="001442D1"/>
    <w:rsid w:val="001457F5"/>
    <w:rsid w:val="00146334"/>
    <w:rsid w:val="00146460"/>
    <w:rsid w:val="001465A6"/>
    <w:rsid w:val="00146783"/>
    <w:rsid w:val="00146E8E"/>
    <w:rsid w:val="00147198"/>
    <w:rsid w:val="001472D5"/>
    <w:rsid w:val="00147CEC"/>
    <w:rsid w:val="00150EC2"/>
    <w:rsid w:val="00152350"/>
    <w:rsid w:val="001525D2"/>
    <w:rsid w:val="001526AC"/>
    <w:rsid w:val="0015384E"/>
    <w:rsid w:val="00153BA8"/>
    <w:rsid w:val="00153DB3"/>
    <w:rsid w:val="001548B7"/>
    <w:rsid w:val="001552EF"/>
    <w:rsid w:val="00155BDC"/>
    <w:rsid w:val="00156160"/>
    <w:rsid w:val="001562C2"/>
    <w:rsid w:val="00156363"/>
    <w:rsid w:val="001573E3"/>
    <w:rsid w:val="00157457"/>
    <w:rsid w:val="00157BF2"/>
    <w:rsid w:val="00157F61"/>
    <w:rsid w:val="00160D57"/>
    <w:rsid w:val="00162FF9"/>
    <w:rsid w:val="00163B04"/>
    <w:rsid w:val="00164209"/>
    <w:rsid w:val="00164D63"/>
    <w:rsid w:val="001667C1"/>
    <w:rsid w:val="0016743D"/>
    <w:rsid w:val="001679EE"/>
    <w:rsid w:val="00167C7F"/>
    <w:rsid w:val="00167D35"/>
    <w:rsid w:val="0017105F"/>
    <w:rsid w:val="00171C34"/>
    <w:rsid w:val="001727FA"/>
    <w:rsid w:val="00173625"/>
    <w:rsid w:val="00173E27"/>
    <w:rsid w:val="00173FC8"/>
    <w:rsid w:val="0017580E"/>
    <w:rsid w:val="00175E40"/>
    <w:rsid w:val="00177AEF"/>
    <w:rsid w:val="00177C1F"/>
    <w:rsid w:val="00180458"/>
    <w:rsid w:val="0018095B"/>
    <w:rsid w:val="00180A96"/>
    <w:rsid w:val="00183191"/>
    <w:rsid w:val="00183C6B"/>
    <w:rsid w:val="00184BF6"/>
    <w:rsid w:val="0018539B"/>
    <w:rsid w:val="00185A53"/>
    <w:rsid w:val="00186DC3"/>
    <w:rsid w:val="00187DFF"/>
    <w:rsid w:val="0019017E"/>
    <w:rsid w:val="00190830"/>
    <w:rsid w:val="001908D7"/>
    <w:rsid w:val="00190A94"/>
    <w:rsid w:val="00190BD9"/>
    <w:rsid w:val="00191C34"/>
    <w:rsid w:val="0019241E"/>
    <w:rsid w:val="00192BAA"/>
    <w:rsid w:val="00192C89"/>
    <w:rsid w:val="001931F4"/>
    <w:rsid w:val="00193865"/>
    <w:rsid w:val="00195F69"/>
    <w:rsid w:val="00196989"/>
    <w:rsid w:val="001971C0"/>
    <w:rsid w:val="00197CB8"/>
    <w:rsid w:val="00197D10"/>
    <w:rsid w:val="001A09FB"/>
    <w:rsid w:val="001A0B66"/>
    <w:rsid w:val="001A1FAD"/>
    <w:rsid w:val="001A3E9A"/>
    <w:rsid w:val="001A4059"/>
    <w:rsid w:val="001A5062"/>
    <w:rsid w:val="001A5320"/>
    <w:rsid w:val="001A63FB"/>
    <w:rsid w:val="001A6CE0"/>
    <w:rsid w:val="001A73B0"/>
    <w:rsid w:val="001A77E7"/>
    <w:rsid w:val="001A7D3A"/>
    <w:rsid w:val="001A7DF0"/>
    <w:rsid w:val="001B006B"/>
    <w:rsid w:val="001B03E8"/>
    <w:rsid w:val="001B310A"/>
    <w:rsid w:val="001B363C"/>
    <w:rsid w:val="001B3B13"/>
    <w:rsid w:val="001B416C"/>
    <w:rsid w:val="001B4256"/>
    <w:rsid w:val="001B52C9"/>
    <w:rsid w:val="001B5DE8"/>
    <w:rsid w:val="001B641B"/>
    <w:rsid w:val="001B6511"/>
    <w:rsid w:val="001B6BBB"/>
    <w:rsid w:val="001B746E"/>
    <w:rsid w:val="001B7771"/>
    <w:rsid w:val="001C055A"/>
    <w:rsid w:val="001C060B"/>
    <w:rsid w:val="001C0B38"/>
    <w:rsid w:val="001C20ED"/>
    <w:rsid w:val="001C21CD"/>
    <w:rsid w:val="001C2B0E"/>
    <w:rsid w:val="001C3838"/>
    <w:rsid w:val="001C3B89"/>
    <w:rsid w:val="001C5A88"/>
    <w:rsid w:val="001C600A"/>
    <w:rsid w:val="001C6EDD"/>
    <w:rsid w:val="001C7C6C"/>
    <w:rsid w:val="001D1FA9"/>
    <w:rsid w:val="001D2E1E"/>
    <w:rsid w:val="001D4038"/>
    <w:rsid w:val="001D4196"/>
    <w:rsid w:val="001D47B0"/>
    <w:rsid w:val="001D4E10"/>
    <w:rsid w:val="001D5CA4"/>
    <w:rsid w:val="001D63B5"/>
    <w:rsid w:val="001D6691"/>
    <w:rsid w:val="001D70CF"/>
    <w:rsid w:val="001E11BD"/>
    <w:rsid w:val="001E196D"/>
    <w:rsid w:val="001E1D48"/>
    <w:rsid w:val="001E2F00"/>
    <w:rsid w:val="001E3348"/>
    <w:rsid w:val="001E3B02"/>
    <w:rsid w:val="001E3E96"/>
    <w:rsid w:val="001E4005"/>
    <w:rsid w:val="001E450E"/>
    <w:rsid w:val="001E49AE"/>
    <w:rsid w:val="001E4BBD"/>
    <w:rsid w:val="001E7B07"/>
    <w:rsid w:val="001F11C1"/>
    <w:rsid w:val="001F1FBA"/>
    <w:rsid w:val="001F39C1"/>
    <w:rsid w:val="001F4091"/>
    <w:rsid w:val="001F42BD"/>
    <w:rsid w:val="001F4DE4"/>
    <w:rsid w:val="001F5492"/>
    <w:rsid w:val="001F566A"/>
    <w:rsid w:val="001F5A5F"/>
    <w:rsid w:val="001F5CA9"/>
    <w:rsid w:val="001F5E03"/>
    <w:rsid w:val="001F688C"/>
    <w:rsid w:val="001F78E9"/>
    <w:rsid w:val="00200372"/>
    <w:rsid w:val="00200613"/>
    <w:rsid w:val="002015D5"/>
    <w:rsid w:val="002017D4"/>
    <w:rsid w:val="00201B72"/>
    <w:rsid w:val="00202562"/>
    <w:rsid w:val="002034AA"/>
    <w:rsid w:val="00203B89"/>
    <w:rsid w:val="002061E4"/>
    <w:rsid w:val="00206730"/>
    <w:rsid w:val="002072BF"/>
    <w:rsid w:val="002076D0"/>
    <w:rsid w:val="002112B1"/>
    <w:rsid w:val="00211B3C"/>
    <w:rsid w:val="00212373"/>
    <w:rsid w:val="002129A8"/>
    <w:rsid w:val="002134B8"/>
    <w:rsid w:val="00214235"/>
    <w:rsid w:val="00214B5F"/>
    <w:rsid w:val="00215987"/>
    <w:rsid w:val="00216D4D"/>
    <w:rsid w:val="00216FAB"/>
    <w:rsid w:val="002209F4"/>
    <w:rsid w:val="0022107F"/>
    <w:rsid w:val="00221384"/>
    <w:rsid w:val="0022370C"/>
    <w:rsid w:val="00224C6B"/>
    <w:rsid w:val="00225336"/>
    <w:rsid w:val="0022555E"/>
    <w:rsid w:val="00226A8A"/>
    <w:rsid w:val="00226F89"/>
    <w:rsid w:val="00226F96"/>
    <w:rsid w:val="00227893"/>
    <w:rsid w:val="00227B40"/>
    <w:rsid w:val="00227F64"/>
    <w:rsid w:val="00230B4D"/>
    <w:rsid w:val="00230BA6"/>
    <w:rsid w:val="00232CD7"/>
    <w:rsid w:val="00232FF2"/>
    <w:rsid w:val="00233008"/>
    <w:rsid w:val="00233286"/>
    <w:rsid w:val="002357A4"/>
    <w:rsid w:val="0023594E"/>
    <w:rsid w:val="00235FC3"/>
    <w:rsid w:val="002361C2"/>
    <w:rsid w:val="00236465"/>
    <w:rsid w:val="0023678E"/>
    <w:rsid w:val="00236ACA"/>
    <w:rsid w:val="002378B5"/>
    <w:rsid w:val="002402B2"/>
    <w:rsid w:val="00240588"/>
    <w:rsid w:val="002413CF"/>
    <w:rsid w:val="00241C92"/>
    <w:rsid w:val="002427BB"/>
    <w:rsid w:val="002429DD"/>
    <w:rsid w:val="00242B4B"/>
    <w:rsid w:val="00242EA5"/>
    <w:rsid w:val="00242F02"/>
    <w:rsid w:val="00243556"/>
    <w:rsid w:val="002439B3"/>
    <w:rsid w:val="002439F4"/>
    <w:rsid w:val="00243B19"/>
    <w:rsid w:val="002446FA"/>
    <w:rsid w:val="00244ED3"/>
    <w:rsid w:val="002450CC"/>
    <w:rsid w:val="00246728"/>
    <w:rsid w:val="00246C1A"/>
    <w:rsid w:val="00250658"/>
    <w:rsid w:val="00250C62"/>
    <w:rsid w:val="002514CB"/>
    <w:rsid w:val="002517C7"/>
    <w:rsid w:val="0025190B"/>
    <w:rsid w:val="00251911"/>
    <w:rsid w:val="00251944"/>
    <w:rsid w:val="002522A4"/>
    <w:rsid w:val="00252648"/>
    <w:rsid w:val="00252729"/>
    <w:rsid w:val="0025349A"/>
    <w:rsid w:val="00254E82"/>
    <w:rsid w:val="002551F3"/>
    <w:rsid w:val="0025585C"/>
    <w:rsid w:val="00255FFC"/>
    <w:rsid w:val="002569F2"/>
    <w:rsid w:val="00256BC9"/>
    <w:rsid w:val="0025715A"/>
    <w:rsid w:val="0025792A"/>
    <w:rsid w:val="00257C89"/>
    <w:rsid w:val="00260A12"/>
    <w:rsid w:val="0026201B"/>
    <w:rsid w:val="00262B78"/>
    <w:rsid w:val="00262CBF"/>
    <w:rsid w:val="002637EC"/>
    <w:rsid w:val="00263CED"/>
    <w:rsid w:val="0026433B"/>
    <w:rsid w:val="002645D2"/>
    <w:rsid w:val="00264726"/>
    <w:rsid w:val="00264B6D"/>
    <w:rsid w:val="00264BA7"/>
    <w:rsid w:val="00265714"/>
    <w:rsid w:val="002659B7"/>
    <w:rsid w:val="00265AE2"/>
    <w:rsid w:val="00265B9F"/>
    <w:rsid w:val="00265C11"/>
    <w:rsid w:val="00265C8C"/>
    <w:rsid w:val="00265FB1"/>
    <w:rsid w:val="0026632D"/>
    <w:rsid w:val="002670B8"/>
    <w:rsid w:val="002674F2"/>
    <w:rsid w:val="002675A4"/>
    <w:rsid w:val="00267675"/>
    <w:rsid w:val="00267E05"/>
    <w:rsid w:val="0027071F"/>
    <w:rsid w:val="00270841"/>
    <w:rsid w:val="00270D37"/>
    <w:rsid w:val="0027157E"/>
    <w:rsid w:val="002715EA"/>
    <w:rsid w:val="00271648"/>
    <w:rsid w:val="00273D77"/>
    <w:rsid w:val="0027472A"/>
    <w:rsid w:val="00274B73"/>
    <w:rsid w:val="0027548A"/>
    <w:rsid w:val="00275998"/>
    <w:rsid w:val="002763A1"/>
    <w:rsid w:val="00276792"/>
    <w:rsid w:val="00276A71"/>
    <w:rsid w:val="00276C66"/>
    <w:rsid w:val="00277B2C"/>
    <w:rsid w:val="00277B4E"/>
    <w:rsid w:val="00280125"/>
    <w:rsid w:val="002801AC"/>
    <w:rsid w:val="002804BB"/>
    <w:rsid w:val="00281A3D"/>
    <w:rsid w:val="00282223"/>
    <w:rsid w:val="00282438"/>
    <w:rsid w:val="0028263D"/>
    <w:rsid w:val="00284105"/>
    <w:rsid w:val="00284B17"/>
    <w:rsid w:val="00285F70"/>
    <w:rsid w:val="00286834"/>
    <w:rsid w:val="002879F1"/>
    <w:rsid w:val="00290092"/>
    <w:rsid w:val="002908DD"/>
    <w:rsid w:val="0029132D"/>
    <w:rsid w:val="0029159C"/>
    <w:rsid w:val="00291704"/>
    <w:rsid w:val="00291C44"/>
    <w:rsid w:val="00292B92"/>
    <w:rsid w:val="00292E4A"/>
    <w:rsid w:val="00292F67"/>
    <w:rsid w:val="00294478"/>
    <w:rsid w:val="00294721"/>
    <w:rsid w:val="00294996"/>
    <w:rsid w:val="00294E0E"/>
    <w:rsid w:val="00294E96"/>
    <w:rsid w:val="00294FE4"/>
    <w:rsid w:val="00295AD2"/>
    <w:rsid w:val="0029627F"/>
    <w:rsid w:val="00296335"/>
    <w:rsid w:val="0029647D"/>
    <w:rsid w:val="00296C17"/>
    <w:rsid w:val="002971A7"/>
    <w:rsid w:val="002973C9"/>
    <w:rsid w:val="0029797C"/>
    <w:rsid w:val="002A02EA"/>
    <w:rsid w:val="002A147A"/>
    <w:rsid w:val="002A265A"/>
    <w:rsid w:val="002A274F"/>
    <w:rsid w:val="002A2B63"/>
    <w:rsid w:val="002A3363"/>
    <w:rsid w:val="002A3B48"/>
    <w:rsid w:val="002A4253"/>
    <w:rsid w:val="002A5EF8"/>
    <w:rsid w:val="002A64E2"/>
    <w:rsid w:val="002A747D"/>
    <w:rsid w:val="002A7FA3"/>
    <w:rsid w:val="002B0E4F"/>
    <w:rsid w:val="002B1326"/>
    <w:rsid w:val="002B17FB"/>
    <w:rsid w:val="002B2A17"/>
    <w:rsid w:val="002B4757"/>
    <w:rsid w:val="002B5C1A"/>
    <w:rsid w:val="002B5FCF"/>
    <w:rsid w:val="002B6BB5"/>
    <w:rsid w:val="002B712E"/>
    <w:rsid w:val="002B7450"/>
    <w:rsid w:val="002B7F02"/>
    <w:rsid w:val="002C087B"/>
    <w:rsid w:val="002C18C8"/>
    <w:rsid w:val="002C25E7"/>
    <w:rsid w:val="002C3376"/>
    <w:rsid w:val="002C41A3"/>
    <w:rsid w:val="002C4A32"/>
    <w:rsid w:val="002C543A"/>
    <w:rsid w:val="002C58A1"/>
    <w:rsid w:val="002C5FD0"/>
    <w:rsid w:val="002C605D"/>
    <w:rsid w:val="002C75A8"/>
    <w:rsid w:val="002C76FF"/>
    <w:rsid w:val="002C78B2"/>
    <w:rsid w:val="002C7E92"/>
    <w:rsid w:val="002C7F4B"/>
    <w:rsid w:val="002D0201"/>
    <w:rsid w:val="002D1BFA"/>
    <w:rsid w:val="002D267C"/>
    <w:rsid w:val="002D2715"/>
    <w:rsid w:val="002D2CB9"/>
    <w:rsid w:val="002D2D0E"/>
    <w:rsid w:val="002D3079"/>
    <w:rsid w:val="002D3085"/>
    <w:rsid w:val="002D3ED3"/>
    <w:rsid w:val="002D4EBA"/>
    <w:rsid w:val="002D4EE6"/>
    <w:rsid w:val="002D5664"/>
    <w:rsid w:val="002D5A95"/>
    <w:rsid w:val="002D6452"/>
    <w:rsid w:val="002D65C6"/>
    <w:rsid w:val="002D68CF"/>
    <w:rsid w:val="002D72B9"/>
    <w:rsid w:val="002D786D"/>
    <w:rsid w:val="002E0603"/>
    <w:rsid w:val="002E076F"/>
    <w:rsid w:val="002E0D03"/>
    <w:rsid w:val="002E1427"/>
    <w:rsid w:val="002E1506"/>
    <w:rsid w:val="002E20D2"/>
    <w:rsid w:val="002E376F"/>
    <w:rsid w:val="002E3970"/>
    <w:rsid w:val="002E3AFC"/>
    <w:rsid w:val="002E67EE"/>
    <w:rsid w:val="002F0D8B"/>
    <w:rsid w:val="002F1004"/>
    <w:rsid w:val="002F117F"/>
    <w:rsid w:val="002F197B"/>
    <w:rsid w:val="002F24D0"/>
    <w:rsid w:val="002F2A2D"/>
    <w:rsid w:val="002F3629"/>
    <w:rsid w:val="002F3639"/>
    <w:rsid w:val="002F365D"/>
    <w:rsid w:val="002F4248"/>
    <w:rsid w:val="002F550E"/>
    <w:rsid w:val="002F5F12"/>
    <w:rsid w:val="002F6096"/>
    <w:rsid w:val="002F723C"/>
    <w:rsid w:val="00300CA6"/>
    <w:rsid w:val="00301094"/>
    <w:rsid w:val="0030117A"/>
    <w:rsid w:val="00301B77"/>
    <w:rsid w:val="003023F5"/>
    <w:rsid w:val="00303104"/>
    <w:rsid w:val="00303405"/>
    <w:rsid w:val="00303C6E"/>
    <w:rsid w:val="0030400A"/>
    <w:rsid w:val="003045B9"/>
    <w:rsid w:val="00304CFF"/>
    <w:rsid w:val="00304F68"/>
    <w:rsid w:val="00305A89"/>
    <w:rsid w:val="00305B60"/>
    <w:rsid w:val="00306148"/>
    <w:rsid w:val="0030620C"/>
    <w:rsid w:val="003070F1"/>
    <w:rsid w:val="003073EC"/>
    <w:rsid w:val="00307765"/>
    <w:rsid w:val="00307BCC"/>
    <w:rsid w:val="00307E0D"/>
    <w:rsid w:val="00307E3B"/>
    <w:rsid w:val="0031037A"/>
    <w:rsid w:val="003106A8"/>
    <w:rsid w:val="003112E3"/>
    <w:rsid w:val="0031175C"/>
    <w:rsid w:val="00311DF7"/>
    <w:rsid w:val="0031278F"/>
    <w:rsid w:val="003132BD"/>
    <w:rsid w:val="00315230"/>
    <w:rsid w:val="003153E7"/>
    <w:rsid w:val="0031679B"/>
    <w:rsid w:val="00317606"/>
    <w:rsid w:val="00317DE9"/>
    <w:rsid w:val="00320530"/>
    <w:rsid w:val="003209C6"/>
    <w:rsid w:val="003213D2"/>
    <w:rsid w:val="00321EA3"/>
    <w:rsid w:val="00322796"/>
    <w:rsid w:val="003227D2"/>
    <w:rsid w:val="00322802"/>
    <w:rsid w:val="00322EF3"/>
    <w:rsid w:val="0032306E"/>
    <w:rsid w:val="00323A8F"/>
    <w:rsid w:val="003243FA"/>
    <w:rsid w:val="0032446A"/>
    <w:rsid w:val="00324FF1"/>
    <w:rsid w:val="00325428"/>
    <w:rsid w:val="003254AA"/>
    <w:rsid w:val="003259D0"/>
    <w:rsid w:val="003261EC"/>
    <w:rsid w:val="00327328"/>
    <w:rsid w:val="00327762"/>
    <w:rsid w:val="00327DE0"/>
    <w:rsid w:val="0033002B"/>
    <w:rsid w:val="00330058"/>
    <w:rsid w:val="0033180E"/>
    <w:rsid w:val="003321D0"/>
    <w:rsid w:val="00332C7D"/>
    <w:rsid w:val="00332E2C"/>
    <w:rsid w:val="00332FC9"/>
    <w:rsid w:val="00333404"/>
    <w:rsid w:val="003345C1"/>
    <w:rsid w:val="003347B7"/>
    <w:rsid w:val="00334843"/>
    <w:rsid w:val="00334BE3"/>
    <w:rsid w:val="00335423"/>
    <w:rsid w:val="003355A7"/>
    <w:rsid w:val="00335947"/>
    <w:rsid w:val="00335DEC"/>
    <w:rsid w:val="00335E52"/>
    <w:rsid w:val="00337757"/>
    <w:rsid w:val="0033785E"/>
    <w:rsid w:val="00337D78"/>
    <w:rsid w:val="00340163"/>
    <w:rsid w:val="00340687"/>
    <w:rsid w:val="00340BE2"/>
    <w:rsid w:val="00340E28"/>
    <w:rsid w:val="00341A71"/>
    <w:rsid w:val="00342416"/>
    <w:rsid w:val="003436F7"/>
    <w:rsid w:val="00343851"/>
    <w:rsid w:val="0034404B"/>
    <w:rsid w:val="00344C8B"/>
    <w:rsid w:val="0034630F"/>
    <w:rsid w:val="00347296"/>
    <w:rsid w:val="00347914"/>
    <w:rsid w:val="00347D7B"/>
    <w:rsid w:val="00347DEA"/>
    <w:rsid w:val="00350CB4"/>
    <w:rsid w:val="00350D20"/>
    <w:rsid w:val="00350EA6"/>
    <w:rsid w:val="0035114C"/>
    <w:rsid w:val="00351CAA"/>
    <w:rsid w:val="00352C1A"/>
    <w:rsid w:val="0035385A"/>
    <w:rsid w:val="00353E80"/>
    <w:rsid w:val="00354162"/>
    <w:rsid w:val="00354B25"/>
    <w:rsid w:val="00355678"/>
    <w:rsid w:val="0035659E"/>
    <w:rsid w:val="00356645"/>
    <w:rsid w:val="0036106E"/>
    <w:rsid w:val="003623A5"/>
    <w:rsid w:val="003624AD"/>
    <w:rsid w:val="00364218"/>
    <w:rsid w:val="003642FA"/>
    <w:rsid w:val="003645E6"/>
    <w:rsid w:val="00365A38"/>
    <w:rsid w:val="00365F38"/>
    <w:rsid w:val="003667B8"/>
    <w:rsid w:val="00367BB6"/>
    <w:rsid w:val="00367F1B"/>
    <w:rsid w:val="00370F1A"/>
    <w:rsid w:val="00371039"/>
    <w:rsid w:val="00371611"/>
    <w:rsid w:val="00371980"/>
    <w:rsid w:val="00372755"/>
    <w:rsid w:val="003728A8"/>
    <w:rsid w:val="00372DB0"/>
    <w:rsid w:val="00372EBF"/>
    <w:rsid w:val="00373570"/>
    <w:rsid w:val="00373A14"/>
    <w:rsid w:val="00373DAE"/>
    <w:rsid w:val="003740E9"/>
    <w:rsid w:val="00375518"/>
    <w:rsid w:val="00376199"/>
    <w:rsid w:val="00376214"/>
    <w:rsid w:val="0037673C"/>
    <w:rsid w:val="0037689F"/>
    <w:rsid w:val="0037764A"/>
    <w:rsid w:val="0037768B"/>
    <w:rsid w:val="00380929"/>
    <w:rsid w:val="0038199B"/>
    <w:rsid w:val="00382DFF"/>
    <w:rsid w:val="00383DA2"/>
    <w:rsid w:val="0038459B"/>
    <w:rsid w:val="0038584B"/>
    <w:rsid w:val="00385F20"/>
    <w:rsid w:val="00386959"/>
    <w:rsid w:val="00386BB7"/>
    <w:rsid w:val="003873DA"/>
    <w:rsid w:val="003911AB"/>
    <w:rsid w:val="00391EAA"/>
    <w:rsid w:val="003920A4"/>
    <w:rsid w:val="00393702"/>
    <w:rsid w:val="00393B0F"/>
    <w:rsid w:val="0039407A"/>
    <w:rsid w:val="00395DEB"/>
    <w:rsid w:val="003961A6"/>
    <w:rsid w:val="003A10BC"/>
    <w:rsid w:val="003A131E"/>
    <w:rsid w:val="003A1BA1"/>
    <w:rsid w:val="003A298B"/>
    <w:rsid w:val="003A2AD2"/>
    <w:rsid w:val="003A3648"/>
    <w:rsid w:val="003A3858"/>
    <w:rsid w:val="003A3B78"/>
    <w:rsid w:val="003A452A"/>
    <w:rsid w:val="003A48CE"/>
    <w:rsid w:val="003A5715"/>
    <w:rsid w:val="003A5951"/>
    <w:rsid w:val="003A6214"/>
    <w:rsid w:val="003A64CF"/>
    <w:rsid w:val="003A66F7"/>
    <w:rsid w:val="003A694B"/>
    <w:rsid w:val="003A7004"/>
    <w:rsid w:val="003A72B5"/>
    <w:rsid w:val="003B132C"/>
    <w:rsid w:val="003B141E"/>
    <w:rsid w:val="003B1D4A"/>
    <w:rsid w:val="003B2E07"/>
    <w:rsid w:val="003B2F2B"/>
    <w:rsid w:val="003B37FB"/>
    <w:rsid w:val="003B3A94"/>
    <w:rsid w:val="003B3FFF"/>
    <w:rsid w:val="003B40FC"/>
    <w:rsid w:val="003B4659"/>
    <w:rsid w:val="003B487B"/>
    <w:rsid w:val="003B4990"/>
    <w:rsid w:val="003B4F75"/>
    <w:rsid w:val="003B4FB2"/>
    <w:rsid w:val="003B5159"/>
    <w:rsid w:val="003B5956"/>
    <w:rsid w:val="003B5B54"/>
    <w:rsid w:val="003B5D2E"/>
    <w:rsid w:val="003B65F4"/>
    <w:rsid w:val="003B7F3C"/>
    <w:rsid w:val="003C0176"/>
    <w:rsid w:val="003C0526"/>
    <w:rsid w:val="003C13F2"/>
    <w:rsid w:val="003C1A78"/>
    <w:rsid w:val="003C226F"/>
    <w:rsid w:val="003C2373"/>
    <w:rsid w:val="003C278F"/>
    <w:rsid w:val="003C2857"/>
    <w:rsid w:val="003C35D1"/>
    <w:rsid w:val="003C4CEE"/>
    <w:rsid w:val="003C5936"/>
    <w:rsid w:val="003C59D0"/>
    <w:rsid w:val="003C5C31"/>
    <w:rsid w:val="003C6239"/>
    <w:rsid w:val="003C6399"/>
    <w:rsid w:val="003C6BFF"/>
    <w:rsid w:val="003C7849"/>
    <w:rsid w:val="003C79D6"/>
    <w:rsid w:val="003D1760"/>
    <w:rsid w:val="003D177D"/>
    <w:rsid w:val="003D1E90"/>
    <w:rsid w:val="003D2EF5"/>
    <w:rsid w:val="003D487E"/>
    <w:rsid w:val="003D4F2F"/>
    <w:rsid w:val="003D5FBA"/>
    <w:rsid w:val="003D6952"/>
    <w:rsid w:val="003D71FB"/>
    <w:rsid w:val="003D76BC"/>
    <w:rsid w:val="003E04F2"/>
    <w:rsid w:val="003E0B02"/>
    <w:rsid w:val="003E0C88"/>
    <w:rsid w:val="003E20A6"/>
    <w:rsid w:val="003E2423"/>
    <w:rsid w:val="003E2852"/>
    <w:rsid w:val="003E2966"/>
    <w:rsid w:val="003E37BF"/>
    <w:rsid w:val="003E4BFF"/>
    <w:rsid w:val="003E5CA9"/>
    <w:rsid w:val="003E63C3"/>
    <w:rsid w:val="003E75BC"/>
    <w:rsid w:val="003F0DC0"/>
    <w:rsid w:val="003F0F30"/>
    <w:rsid w:val="003F177C"/>
    <w:rsid w:val="003F2A70"/>
    <w:rsid w:val="003F3DE3"/>
    <w:rsid w:val="003F3FA3"/>
    <w:rsid w:val="003F473F"/>
    <w:rsid w:val="003F573E"/>
    <w:rsid w:val="003F6A66"/>
    <w:rsid w:val="003F7790"/>
    <w:rsid w:val="00400654"/>
    <w:rsid w:val="00400958"/>
    <w:rsid w:val="00404DF7"/>
    <w:rsid w:val="00404E0D"/>
    <w:rsid w:val="00405ACD"/>
    <w:rsid w:val="00405B22"/>
    <w:rsid w:val="0040693E"/>
    <w:rsid w:val="00406EFC"/>
    <w:rsid w:val="00410AE0"/>
    <w:rsid w:val="004114E2"/>
    <w:rsid w:val="004117C9"/>
    <w:rsid w:val="004122AE"/>
    <w:rsid w:val="004126C2"/>
    <w:rsid w:val="004135F2"/>
    <w:rsid w:val="00414053"/>
    <w:rsid w:val="00414482"/>
    <w:rsid w:val="004145F4"/>
    <w:rsid w:val="00415113"/>
    <w:rsid w:val="0041527B"/>
    <w:rsid w:val="00416F67"/>
    <w:rsid w:val="004206B7"/>
    <w:rsid w:val="0042242D"/>
    <w:rsid w:val="00422BE3"/>
    <w:rsid w:val="00423E53"/>
    <w:rsid w:val="00424619"/>
    <w:rsid w:val="0042506A"/>
    <w:rsid w:val="004250F2"/>
    <w:rsid w:val="0042644B"/>
    <w:rsid w:val="00426E3E"/>
    <w:rsid w:val="0042755F"/>
    <w:rsid w:val="00427C8A"/>
    <w:rsid w:val="00427FFB"/>
    <w:rsid w:val="004302B6"/>
    <w:rsid w:val="0043033D"/>
    <w:rsid w:val="004324C6"/>
    <w:rsid w:val="00432537"/>
    <w:rsid w:val="0043291A"/>
    <w:rsid w:val="004329DD"/>
    <w:rsid w:val="00433022"/>
    <w:rsid w:val="0043358E"/>
    <w:rsid w:val="00433C8B"/>
    <w:rsid w:val="00433E1A"/>
    <w:rsid w:val="00433F50"/>
    <w:rsid w:val="0043413C"/>
    <w:rsid w:val="00435FEC"/>
    <w:rsid w:val="004372BD"/>
    <w:rsid w:val="00437EC0"/>
    <w:rsid w:val="00440597"/>
    <w:rsid w:val="0044132F"/>
    <w:rsid w:val="00441661"/>
    <w:rsid w:val="0044218E"/>
    <w:rsid w:val="00443A0F"/>
    <w:rsid w:val="00443BF6"/>
    <w:rsid w:val="00443D56"/>
    <w:rsid w:val="00445282"/>
    <w:rsid w:val="00445A02"/>
    <w:rsid w:val="004468E1"/>
    <w:rsid w:val="00450047"/>
    <w:rsid w:val="00450902"/>
    <w:rsid w:val="00450EED"/>
    <w:rsid w:val="0045110B"/>
    <w:rsid w:val="004514CF"/>
    <w:rsid w:val="00452A2D"/>
    <w:rsid w:val="00453CFB"/>
    <w:rsid w:val="004551C8"/>
    <w:rsid w:val="004561EC"/>
    <w:rsid w:val="004565F0"/>
    <w:rsid w:val="00456AD9"/>
    <w:rsid w:val="00460053"/>
    <w:rsid w:val="004605F2"/>
    <w:rsid w:val="004608EE"/>
    <w:rsid w:val="00461807"/>
    <w:rsid w:val="004620D2"/>
    <w:rsid w:val="004627FF"/>
    <w:rsid w:val="004633EA"/>
    <w:rsid w:val="0046364D"/>
    <w:rsid w:val="00463F62"/>
    <w:rsid w:val="004657F0"/>
    <w:rsid w:val="00465D2B"/>
    <w:rsid w:val="00465D89"/>
    <w:rsid w:val="004676EF"/>
    <w:rsid w:val="0046776D"/>
    <w:rsid w:val="00471CD3"/>
    <w:rsid w:val="00471E29"/>
    <w:rsid w:val="00472177"/>
    <w:rsid w:val="0047264B"/>
    <w:rsid w:val="00472A5D"/>
    <w:rsid w:val="00472F06"/>
    <w:rsid w:val="00473140"/>
    <w:rsid w:val="00473EA9"/>
    <w:rsid w:val="00474B68"/>
    <w:rsid w:val="00474E72"/>
    <w:rsid w:val="00474F79"/>
    <w:rsid w:val="004753BC"/>
    <w:rsid w:val="004766F0"/>
    <w:rsid w:val="00476785"/>
    <w:rsid w:val="00476AF5"/>
    <w:rsid w:val="00476BB6"/>
    <w:rsid w:val="00476E95"/>
    <w:rsid w:val="00480938"/>
    <w:rsid w:val="004809C7"/>
    <w:rsid w:val="00482746"/>
    <w:rsid w:val="004853B4"/>
    <w:rsid w:val="00485F50"/>
    <w:rsid w:val="00486F6C"/>
    <w:rsid w:val="00487476"/>
    <w:rsid w:val="00487510"/>
    <w:rsid w:val="0048755B"/>
    <w:rsid w:val="00487BC8"/>
    <w:rsid w:val="0049244A"/>
    <w:rsid w:val="004926BB"/>
    <w:rsid w:val="0049298E"/>
    <w:rsid w:val="00492A56"/>
    <w:rsid w:val="00492BA8"/>
    <w:rsid w:val="00493784"/>
    <w:rsid w:val="00493C48"/>
    <w:rsid w:val="00493D1B"/>
    <w:rsid w:val="00493DEE"/>
    <w:rsid w:val="00494C3D"/>
    <w:rsid w:val="00495D2E"/>
    <w:rsid w:val="004961D6"/>
    <w:rsid w:val="00497077"/>
    <w:rsid w:val="004970AE"/>
    <w:rsid w:val="00497719"/>
    <w:rsid w:val="00497828"/>
    <w:rsid w:val="004A00E0"/>
    <w:rsid w:val="004A16F8"/>
    <w:rsid w:val="004A1C3E"/>
    <w:rsid w:val="004A20A2"/>
    <w:rsid w:val="004A4720"/>
    <w:rsid w:val="004A4FB5"/>
    <w:rsid w:val="004A5BD0"/>
    <w:rsid w:val="004A6190"/>
    <w:rsid w:val="004A6CFB"/>
    <w:rsid w:val="004A706C"/>
    <w:rsid w:val="004A7310"/>
    <w:rsid w:val="004A76D3"/>
    <w:rsid w:val="004A77CF"/>
    <w:rsid w:val="004A7CE6"/>
    <w:rsid w:val="004B0B62"/>
    <w:rsid w:val="004B1D44"/>
    <w:rsid w:val="004B2F60"/>
    <w:rsid w:val="004B3BDF"/>
    <w:rsid w:val="004B5823"/>
    <w:rsid w:val="004B5956"/>
    <w:rsid w:val="004B6B4C"/>
    <w:rsid w:val="004B7485"/>
    <w:rsid w:val="004B7F55"/>
    <w:rsid w:val="004C0382"/>
    <w:rsid w:val="004C03E2"/>
    <w:rsid w:val="004C10F4"/>
    <w:rsid w:val="004C1234"/>
    <w:rsid w:val="004C330C"/>
    <w:rsid w:val="004C3494"/>
    <w:rsid w:val="004C3495"/>
    <w:rsid w:val="004C37C7"/>
    <w:rsid w:val="004C4122"/>
    <w:rsid w:val="004C4477"/>
    <w:rsid w:val="004C4C12"/>
    <w:rsid w:val="004C648D"/>
    <w:rsid w:val="004C712E"/>
    <w:rsid w:val="004C759A"/>
    <w:rsid w:val="004C79D3"/>
    <w:rsid w:val="004D11B3"/>
    <w:rsid w:val="004D17C8"/>
    <w:rsid w:val="004D1844"/>
    <w:rsid w:val="004D28B1"/>
    <w:rsid w:val="004D2909"/>
    <w:rsid w:val="004D3D86"/>
    <w:rsid w:val="004D427A"/>
    <w:rsid w:val="004D42F8"/>
    <w:rsid w:val="004D4759"/>
    <w:rsid w:val="004D4CF2"/>
    <w:rsid w:val="004D4DCB"/>
    <w:rsid w:val="004D6A22"/>
    <w:rsid w:val="004D7B9B"/>
    <w:rsid w:val="004E1B4B"/>
    <w:rsid w:val="004E1EE7"/>
    <w:rsid w:val="004E2760"/>
    <w:rsid w:val="004E419E"/>
    <w:rsid w:val="004E429F"/>
    <w:rsid w:val="004E6375"/>
    <w:rsid w:val="004E6559"/>
    <w:rsid w:val="004E6E6C"/>
    <w:rsid w:val="004E75EF"/>
    <w:rsid w:val="004F0C72"/>
    <w:rsid w:val="004F1090"/>
    <w:rsid w:val="004F12EF"/>
    <w:rsid w:val="004F13E0"/>
    <w:rsid w:val="004F2353"/>
    <w:rsid w:val="004F2C80"/>
    <w:rsid w:val="004F3523"/>
    <w:rsid w:val="004F3AEC"/>
    <w:rsid w:val="004F48A9"/>
    <w:rsid w:val="004F4B0F"/>
    <w:rsid w:val="004F4B3B"/>
    <w:rsid w:val="004F5064"/>
    <w:rsid w:val="004F5FBD"/>
    <w:rsid w:val="004F6186"/>
    <w:rsid w:val="004F61F7"/>
    <w:rsid w:val="004F64AA"/>
    <w:rsid w:val="004F77D8"/>
    <w:rsid w:val="004F79E0"/>
    <w:rsid w:val="004F7B52"/>
    <w:rsid w:val="00500A64"/>
    <w:rsid w:val="005012B2"/>
    <w:rsid w:val="00501CAD"/>
    <w:rsid w:val="005039B3"/>
    <w:rsid w:val="005040E3"/>
    <w:rsid w:val="005058F7"/>
    <w:rsid w:val="005059AD"/>
    <w:rsid w:val="005062F8"/>
    <w:rsid w:val="00507A8B"/>
    <w:rsid w:val="00507E5C"/>
    <w:rsid w:val="005101CE"/>
    <w:rsid w:val="0051201D"/>
    <w:rsid w:val="00512AB0"/>
    <w:rsid w:val="00513E09"/>
    <w:rsid w:val="0051443F"/>
    <w:rsid w:val="00514937"/>
    <w:rsid w:val="005152A4"/>
    <w:rsid w:val="005152F5"/>
    <w:rsid w:val="005153D2"/>
    <w:rsid w:val="005161A8"/>
    <w:rsid w:val="005167BD"/>
    <w:rsid w:val="00516AE7"/>
    <w:rsid w:val="005174F9"/>
    <w:rsid w:val="00517663"/>
    <w:rsid w:val="00517A52"/>
    <w:rsid w:val="00520461"/>
    <w:rsid w:val="00520AFD"/>
    <w:rsid w:val="00521ED5"/>
    <w:rsid w:val="00522300"/>
    <w:rsid w:val="00522D7F"/>
    <w:rsid w:val="00523072"/>
    <w:rsid w:val="005235C2"/>
    <w:rsid w:val="00524243"/>
    <w:rsid w:val="00524F8A"/>
    <w:rsid w:val="00526114"/>
    <w:rsid w:val="005261E2"/>
    <w:rsid w:val="00526634"/>
    <w:rsid w:val="00527796"/>
    <w:rsid w:val="00530CA8"/>
    <w:rsid w:val="00530D44"/>
    <w:rsid w:val="00530F0F"/>
    <w:rsid w:val="00531EE2"/>
    <w:rsid w:val="00532B77"/>
    <w:rsid w:val="00532E87"/>
    <w:rsid w:val="00533D38"/>
    <w:rsid w:val="00534277"/>
    <w:rsid w:val="005365F9"/>
    <w:rsid w:val="00537819"/>
    <w:rsid w:val="00541508"/>
    <w:rsid w:val="0054256C"/>
    <w:rsid w:val="00542CD6"/>
    <w:rsid w:val="005436BC"/>
    <w:rsid w:val="00544732"/>
    <w:rsid w:val="00545AC2"/>
    <w:rsid w:val="0054610B"/>
    <w:rsid w:val="00546223"/>
    <w:rsid w:val="00546327"/>
    <w:rsid w:val="00546547"/>
    <w:rsid w:val="005467C2"/>
    <w:rsid w:val="00546A90"/>
    <w:rsid w:val="00551564"/>
    <w:rsid w:val="00551663"/>
    <w:rsid w:val="00551C93"/>
    <w:rsid w:val="0055222A"/>
    <w:rsid w:val="00554738"/>
    <w:rsid w:val="00554D2E"/>
    <w:rsid w:val="00554ECC"/>
    <w:rsid w:val="00556802"/>
    <w:rsid w:val="00556D0B"/>
    <w:rsid w:val="00556ECC"/>
    <w:rsid w:val="0055792B"/>
    <w:rsid w:val="00557B98"/>
    <w:rsid w:val="00557DDC"/>
    <w:rsid w:val="005621E8"/>
    <w:rsid w:val="0056242F"/>
    <w:rsid w:val="005628CC"/>
    <w:rsid w:val="00562E93"/>
    <w:rsid w:val="00562EFD"/>
    <w:rsid w:val="00563364"/>
    <w:rsid w:val="005636AF"/>
    <w:rsid w:val="00563904"/>
    <w:rsid w:val="00563C34"/>
    <w:rsid w:val="005641BF"/>
    <w:rsid w:val="005669CF"/>
    <w:rsid w:val="00567342"/>
    <w:rsid w:val="0056761C"/>
    <w:rsid w:val="005676B7"/>
    <w:rsid w:val="005700B9"/>
    <w:rsid w:val="00570CD1"/>
    <w:rsid w:val="00571364"/>
    <w:rsid w:val="00571A08"/>
    <w:rsid w:val="0057257B"/>
    <w:rsid w:val="00572BB2"/>
    <w:rsid w:val="0057408C"/>
    <w:rsid w:val="0057409C"/>
    <w:rsid w:val="00574BA7"/>
    <w:rsid w:val="00574FF5"/>
    <w:rsid w:val="00575686"/>
    <w:rsid w:val="00575C47"/>
    <w:rsid w:val="005808D3"/>
    <w:rsid w:val="00580E1C"/>
    <w:rsid w:val="00581245"/>
    <w:rsid w:val="00581587"/>
    <w:rsid w:val="00582ED4"/>
    <w:rsid w:val="005833D7"/>
    <w:rsid w:val="00583A02"/>
    <w:rsid w:val="00584466"/>
    <w:rsid w:val="00584C97"/>
    <w:rsid w:val="00584CFD"/>
    <w:rsid w:val="00585027"/>
    <w:rsid w:val="005852A1"/>
    <w:rsid w:val="00585BC7"/>
    <w:rsid w:val="0058607F"/>
    <w:rsid w:val="00586510"/>
    <w:rsid w:val="00587A36"/>
    <w:rsid w:val="005901DA"/>
    <w:rsid w:val="0059026A"/>
    <w:rsid w:val="005914E2"/>
    <w:rsid w:val="0059205B"/>
    <w:rsid w:val="0059206A"/>
    <w:rsid w:val="0059208C"/>
    <w:rsid w:val="0059226E"/>
    <w:rsid w:val="00592BCB"/>
    <w:rsid w:val="00594668"/>
    <w:rsid w:val="00594736"/>
    <w:rsid w:val="00594EA9"/>
    <w:rsid w:val="00595A33"/>
    <w:rsid w:val="00595D2E"/>
    <w:rsid w:val="005963D5"/>
    <w:rsid w:val="00596E9B"/>
    <w:rsid w:val="005A0DF9"/>
    <w:rsid w:val="005A3244"/>
    <w:rsid w:val="005A33FF"/>
    <w:rsid w:val="005A5EDA"/>
    <w:rsid w:val="005A5FF3"/>
    <w:rsid w:val="005A66AF"/>
    <w:rsid w:val="005A673D"/>
    <w:rsid w:val="005A7858"/>
    <w:rsid w:val="005A799D"/>
    <w:rsid w:val="005A7A90"/>
    <w:rsid w:val="005B0A37"/>
    <w:rsid w:val="005B2135"/>
    <w:rsid w:val="005B3256"/>
    <w:rsid w:val="005B3361"/>
    <w:rsid w:val="005B383E"/>
    <w:rsid w:val="005B3953"/>
    <w:rsid w:val="005B5618"/>
    <w:rsid w:val="005B621B"/>
    <w:rsid w:val="005B6E0A"/>
    <w:rsid w:val="005B733A"/>
    <w:rsid w:val="005B78D9"/>
    <w:rsid w:val="005B7DDF"/>
    <w:rsid w:val="005B7DE4"/>
    <w:rsid w:val="005C230E"/>
    <w:rsid w:val="005C243F"/>
    <w:rsid w:val="005C370F"/>
    <w:rsid w:val="005C3903"/>
    <w:rsid w:val="005C4DAB"/>
    <w:rsid w:val="005C5BC7"/>
    <w:rsid w:val="005C6044"/>
    <w:rsid w:val="005C617E"/>
    <w:rsid w:val="005C67D9"/>
    <w:rsid w:val="005C6D2F"/>
    <w:rsid w:val="005D0258"/>
    <w:rsid w:val="005D1AD9"/>
    <w:rsid w:val="005D24CF"/>
    <w:rsid w:val="005D367B"/>
    <w:rsid w:val="005D39BC"/>
    <w:rsid w:val="005D41E8"/>
    <w:rsid w:val="005D4364"/>
    <w:rsid w:val="005D4993"/>
    <w:rsid w:val="005D49A8"/>
    <w:rsid w:val="005D6463"/>
    <w:rsid w:val="005D6A89"/>
    <w:rsid w:val="005E00A1"/>
    <w:rsid w:val="005E182D"/>
    <w:rsid w:val="005E1CAA"/>
    <w:rsid w:val="005E1DCA"/>
    <w:rsid w:val="005E25FF"/>
    <w:rsid w:val="005E2924"/>
    <w:rsid w:val="005E2C0B"/>
    <w:rsid w:val="005E301A"/>
    <w:rsid w:val="005E3062"/>
    <w:rsid w:val="005E3C9C"/>
    <w:rsid w:val="005E40A2"/>
    <w:rsid w:val="005E4609"/>
    <w:rsid w:val="005E4EAC"/>
    <w:rsid w:val="005E57FE"/>
    <w:rsid w:val="005E62B1"/>
    <w:rsid w:val="005E66A4"/>
    <w:rsid w:val="005E70E6"/>
    <w:rsid w:val="005E76CB"/>
    <w:rsid w:val="005E7881"/>
    <w:rsid w:val="005F036A"/>
    <w:rsid w:val="005F05E9"/>
    <w:rsid w:val="005F0D03"/>
    <w:rsid w:val="005F200A"/>
    <w:rsid w:val="005F292E"/>
    <w:rsid w:val="005F3959"/>
    <w:rsid w:val="005F3AC4"/>
    <w:rsid w:val="005F42C8"/>
    <w:rsid w:val="005F4AA5"/>
    <w:rsid w:val="005F4C17"/>
    <w:rsid w:val="005F4FC0"/>
    <w:rsid w:val="005F5895"/>
    <w:rsid w:val="005F5950"/>
    <w:rsid w:val="005F7455"/>
    <w:rsid w:val="005F7F5D"/>
    <w:rsid w:val="00600EEA"/>
    <w:rsid w:val="00600EF0"/>
    <w:rsid w:val="0060121E"/>
    <w:rsid w:val="006016D0"/>
    <w:rsid w:val="00602B1D"/>
    <w:rsid w:val="00602E64"/>
    <w:rsid w:val="00603FB9"/>
    <w:rsid w:val="0060401D"/>
    <w:rsid w:val="00604797"/>
    <w:rsid w:val="00605233"/>
    <w:rsid w:val="006054FB"/>
    <w:rsid w:val="00606D6E"/>
    <w:rsid w:val="00610437"/>
    <w:rsid w:val="00610D33"/>
    <w:rsid w:val="00611D1D"/>
    <w:rsid w:val="00611E2F"/>
    <w:rsid w:val="00611E5F"/>
    <w:rsid w:val="00612349"/>
    <w:rsid w:val="0061261B"/>
    <w:rsid w:val="006128D8"/>
    <w:rsid w:val="00612FEA"/>
    <w:rsid w:val="00613303"/>
    <w:rsid w:val="006137D7"/>
    <w:rsid w:val="00613B5B"/>
    <w:rsid w:val="00615B00"/>
    <w:rsid w:val="00616393"/>
    <w:rsid w:val="0061762E"/>
    <w:rsid w:val="00620A4B"/>
    <w:rsid w:val="006212E3"/>
    <w:rsid w:val="00621561"/>
    <w:rsid w:val="00621CBD"/>
    <w:rsid w:val="0062201A"/>
    <w:rsid w:val="00622291"/>
    <w:rsid w:val="00622CFA"/>
    <w:rsid w:val="00623F73"/>
    <w:rsid w:val="00625D14"/>
    <w:rsid w:val="00625D5F"/>
    <w:rsid w:val="00625E16"/>
    <w:rsid w:val="00626341"/>
    <w:rsid w:val="00627137"/>
    <w:rsid w:val="00627688"/>
    <w:rsid w:val="00627D20"/>
    <w:rsid w:val="00631E99"/>
    <w:rsid w:val="00632CDD"/>
    <w:rsid w:val="00632EB0"/>
    <w:rsid w:val="00632F7A"/>
    <w:rsid w:val="0063324C"/>
    <w:rsid w:val="00633DE2"/>
    <w:rsid w:val="00635A5A"/>
    <w:rsid w:val="00635B77"/>
    <w:rsid w:val="00636F01"/>
    <w:rsid w:val="00637F76"/>
    <w:rsid w:val="00640C07"/>
    <w:rsid w:val="00640D33"/>
    <w:rsid w:val="00640EC1"/>
    <w:rsid w:val="0064173D"/>
    <w:rsid w:val="006419A8"/>
    <w:rsid w:val="00641AF4"/>
    <w:rsid w:val="00642718"/>
    <w:rsid w:val="00642A7E"/>
    <w:rsid w:val="00642DF5"/>
    <w:rsid w:val="006437D4"/>
    <w:rsid w:val="006441CF"/>
    <w:rsid w:val="006442D9"/>
    <w:rsid w:val="00644585"/>
    <w:rsid w:val="00644A9E"/>
    <w:rsid w:val="00645CFE"/>
    <w:rsid w:val="0064626B"/>
    <w:rsid w:val="0064642E"/>
    <w:rsid w:val="006475CE"/>
    <w:rsid w:val="00647876"/>
    <w:rsid w:val="00650B80"/>
    <w:rsid w:val="0065123F"/>
    <w:rsid w:val="006523E0"/>
    <w:rsid w:val="00652B3D"/>
    <w:rsid w:val="00652CBE"/>
    <w:rsid w:val="00652D0C"/>
    <w:rsid w:val="00652FF2"/>
    <w:rsid w:val="00653EA7"/>
    <w:rsid w:val="00654766"/>
    <w:rsid w:val="006549CE"/>
    <w:rsid w:val="00654FD6"/>
    <w:rsid w:val="006554ED"/>
    <w:rsid w:val="00655E5E"/>
    <w:rsid w:val="00656372"/>
    <w:rsid w:val="00657B83"/>
    <w:rsid w:val="00657C57"/>
    <w:rsid w:val="006605A1"/>
    <w:rsid w:val="00660B00"/>
    <w:rsid w:val="00660BEE"/>
    <w:rsid w:val="00661968"/>
    <w:rsid w:val="00663516"/>
    <w:rsid w:val="00667164"/>
    <w:rsid w:val="0066745B"/>
    <w:rsid w:val="006706CF"/>
    <w:rsid w:val="00670702"/>
    <w:rsid w:val="00671529"/>
    <w:rsid w:val="00671A10"/>
    <w:rsid w:val="0067210F"/>
    <w:rsid w:val="006738E4"/>
    <w:rsid w:val="00673D74"/>
    <w:rsid w:val="00673FA6"/>
    <w:rsid w:val="00674B9A"/>
    <w:rsid w:val="00675046"/>
    <w:rsid w:val="006750F3"/>
    <w:rsid w:val="0067546C"/>
    <w:rsid w:val="006757CC"/>
    <w:rsid w:val="0067615C"/>
    <w:rsid w:val="006769E5"/>
    <w:rsid w:val="00676D86"/>
    <w:rsid w:val="00681ED0"/>
    <w:rsid w:val="0068300F"/>
    <w:rsid w:val="00683812"/>
    <w:rsid w:val="00684FEF"/>
    <w:rsid w:val="00685935"/>
    <w:rsid w:val="006864A5"/>
    <w:rsid w:val="006865DC"/>
    <w:rsid w:val="00686671"/>
    <w:rsid w:val="0068695A"/>
    <w:rsid w:val="006869E2"/>
    <w:rsid w:val="00686B5C"/>
    <w:rsid w:val="00687C76"/>
    <w:rsid w:val="00690C71"/>
    <w:rsid w:val="006912CA"/>
    <w:rsid w:val="00691591"/>
    <w:rsid w:val="00691986"/>
    <w:rsid w:val="006923F3"/>
    <w:rsid w:val="006927B7"/>
    <w:rsid w:val="00693009"/>
    <w:rsid w:val="006948BF"/>
    <w:rsid w:val="006951BA"/>
    <w:rsid w:val="00696821"/>
    <w:rsid w:val="00696FA7"/>
    <w:rsid w:val="00697002"/>
    <w:rsid w:val="00697541"/>
    <w:rsid w:val="0069787E"/>
    <w:rsid w:val="00697AEA"/>
    <w:rsid w:val="00697BC1"/>
    <w:rsid w:val="006A0485"/>
    <w:rsid w:val="006A0F00"/>
    <w:rsid w:val="006A0F64"/>
    <w:rsid w:val="006A102E"/>
    <w:rsid w:val="006A11BF"/>
    <w:rsid w:val="006A1F80"/>
    <w:rsid w:val="006A3EC8"/>
    <w:rsid w:val="006A46D7"/>
    <w:rsid w:val="006A6046"/>
    <w:rsid w:val="006A6466"/>
    <w:rsid w:val="006A6B79"/>
    <w:rsid w:val="006A6EFD"/>
    <w:rsid w:val="006A7B25"/>
    <w:rsid w:val="006A7DE1"/>
    <w:rsid w:val="006B18BA"/>
    <w:rsid w:val="006B1F5E"/>
    <w:rsid w:val="006B259B"/>
    <w:rsid w:val="006B4109"/>
    <w:rsid w:val="006B41F7"/>
    <w:rsid w:val="006B6139"/>
    <w:rsid w:val="006B7E65"/>
    <w:rsid w:val="006C08D5"/>
    <w:rsid w:val="006C0BF8"/>
    <w:rsid w:val="006C1445"/>
    <w:rsid w:val="006C1671"/>
    <w:rsid w:val="006C197D"/>
    <w:rsid w:val="006C41EC"/>
    <w:rsid w:val="006C4CA0"/>
    <w:rsid w:val="006C4EB3"/>
    <w:rsid w:val="006C52A2"/>
    <w:rsid w:val="006C62F5"/>
    <w:rsid w:val="006C65A8"/>
    <w:rsid w:val="006C6EB1"/>
    <w:rsid w:val="006D133A"/>
    <w:rsid w:val="006D141B"/>
    <w:rsid w:val="006D15D7"/>
    <w:rsid w:val="006D1C90"/>
    <w:rsid w:val="006D1F29"/>
    <w:rsid w:val="006D2189"/>
    <w:rsid w:val="006D24D8"/>
    <w:rsid w:val="006D4FA5"/>
    <w:rsid w:val="006D573B"/>
    <w:rsid w:val="006D588E"/>
    <w:rsid w:val="006D5CA8"/>
    <w:rsid w:val="006D6292"/>
    <w:rsid w:val="006D6EE5"/>
    <w:rsid w:val="006E028B"/>
    <w:rsid w:val="006E191B"/>
    <w:rsid w:val="006E1C59"/>
    <w:rsid w:val="006E1F68"/>
    <w:rsid w:val="006E24AF"/>
    <w:rsid w:val="006E2716"/>
    <w:rsid w:val="006E33B8"/>
    <w:rsid w:val="006E44AB"/>
    <w:rsid w:val="006E4851"/>
    <w:rsid w:val="006E5080"/>
    <w:rsid w:val="006E559C"/>
    <w:rsid w:val="006E5A9F"/>
    <w:rsid w:val="006F0722"/>
    <w:rsid w:val="006F0A03"/>
    <w:rsid w:val="006F1158"/>
    <w:rsid w:val="006F141F"/>
    <w:rsid w:val="006F18B6"/>
    <w:rsid w:val="006F32E5"/>
    <w:rsid w:val="006F3787"/>
    <w:rsid w:val="006F3914"/>
    <w:rsid w:val="006F3DEA"/>
    <w:rsid w:val="006F3EA4"/>
    <w:rsid w:val="006F427A"/>
    <w:rsid w:val="006F454B"/>
    <w:rsid w:val="006F5E90"/>
    <w:rsid w:val="006F6775"/>
    <w:rsid w:val="006F68D0"/>
    <w:rsid w:val="006F6E13"/>
    <w:rsid w:val="006F70E2"/>
    <w:rsid w:val="006F7D1E"/>
    <w:rsid w:val="007024CF"/>
    <w:rsid w:val="00702737"/>
    <w:rsid w:val="00702F8E"/>
    <w:rsid w:val="00704A4E"/>
    <w:rsid w:val="00704D0D"/>
    <w:rsid w:val="007051B0"/>
    <w:rsid w:val="00705212"/>
    <w:rsid w:val="00705784"/>
    <w:rsid w:val="00706350"/>
    <w:rsid w:val="0070707A"/>
    <w:rsid w:val="0070727D"/>
    <w:rsid w:val="00707315"/>
    <w:rsid w:val="007104A2"/>
    <w:rsid w:val="0071079A"/>
    <w:rsid w:val="0071096D"/>
    <w:rsid w:val="00710A2D"/>
    <w:rsid w:val="0071166A"/>
    <w:rsid w:val="00712180"/>
    <w:rsid w:val="00712481"/>
    <w:rsid w:val="007138BE"/>
    <w:rsid w:val="0071396E"/>
    <w:rsid w:val="00714380"/>
    <w:rsid w:val="00714DD4"/>
    <w:rsid w:val="0071547D"/>
    <w:rsid w:val="007170FE"/>
    <w:rsid w:val="00717C56"/>
    <w:rsid w:val="00720053"/>
    <w:rsid w:val="00720277"/>
    <w:rsid w:val="007205D1"/>
    <w:rsid w:val="00721C8C"/>
    <w:rsid w:val="00721CD3"/>
    <w:rsid w:val="007226DA"/>
    <w:rsid w:val="00722840"/>
    <w:rsid w:val="00723FB5"/>
    <w:rsid w:val="0072433D"/>
    <w:rsid w:val="0072589C"/>
    <w:rsid w:val="007267C6"/>
    <w:rsid w:val="007268AA"/>
    <w:rsid w:val="007274EC"/>
    <w:rsid w:val="00727FE7"/>
    <w:rsid w:val="00730E20"/>
    <w:rsid w:val="00730EAA"/>
    <w:rsid w:val="00731439"/>
    <w:rsid w:val="007315B3"/>
    <w:rsid w:val="00731C31"/>
    <w:rsid w:val="007327A4"/>
    <w:rsid w:val="00732B6B"/>
    <w:rsid w:val="00732D1B"/>
    <w:rsid w:val="00732E8A"/>
    <w:rsid w:val="007333DB"/>
    <w:rsid w:val="0073381F"/>
    <w:rsid w:val="00736BD7"/>
    <w:rsid w:val="00737799"/>
    <w:rsid w:val="00740354"/>
    <w:rsid w:val="00740670"/>
    <w:rsid w:val="00740E44"/>
    <w:rsid w:val="00741C31"/>
    <w:rsid w:val="0074202C"/>
    <w:rsid w:val="0074272B"/>
    <w:rsid w:val="00742854"/>
    <w:rsid w:val="00742EA2"/>
    <w:rsid w:val="00743CE6"/>
    <w:rsid w:val="00743E9C"/>
    <w:rsid w:val="0074492B"/>
    <w:rsid w:val="007455C4"/>
    <w:rsid w:val="0074561D"/>
    <w:rsid w:val="007458A0"/>
    <w:rsid w:val="00745F74"/>
    <w:rsid w:val="00746CA8"/>
    <w:rsid w:val="00747C1B"/>
    <w:rsid w:val="00747D85"/>
    <w:rsid w:val="00747E17"/>
    <w:rsid w:val="007501C9"/>
    <w:rsid w:val="00750378"/>
    <w:rsid w:val="00750F36"/>
    <w:rsid w:val="0075118B"/>
    <w:rsid w:val="007515E3"/>
    <w:rsid w:val="0075163A"/>
    <w:rsid w:val="0075295A"/>
    <w:rsid w:val="00752CB0"/>
    <w:rsid w:val="00752DA7"/>
    <w:rsid w:val="0075379C"/>
    <w:rsid w:val="00753C71"/>
    <w:rsid w:val="00754997"/>
    <w:rsid w:val="00754E7B"/>
    <w:rsid w:val="00754F22"/>
    <w:rsid w:val="007557EA"/>
    <w:rsid w:val="00755A2C"/>
    <w:rsid w:val="00755BFA"/>
    <w:rsid w:val="00755D70"/>
    <w:rsid w:val="00755E2C"/>
    <w:rsid w:val="007568C4"/>
    <w:rsid w:val="00756EE3"/>
    <w:rsid w:val="00760849"/>
    <w:rsid w:val="00760BFD"/>
    <w:rsid w:val="00760DA3"/>
    <w:rsid w:val="0076104E"/>
    <w:rsid w:val="0076277A"/>
    <w:rsid w:val="00762A3A"/>
    <w:rsid w:val="0076344B"/>
    <w:rsid w:val="00763BA7"/>
    <w:rsid w:val="0076442A"/>
    <w:rsid w:val="00765288"/>
    <w:rsid w:val="007658D3"/>
    <w:rsid w:val="00765A7B"/>
    <w:rsid w:val="00767BD7"/>
    <w:rsid w:val="0077063C"/>
    <w:rsid w:val="007706B0"/>
    <w:rsid w:val="0077231E"/>
    <w:rsid w:val="007723F7"/>
    <w:rsid w:val="00773876"/>
    <w:rsid w:val="00773E7B"/>
    <w:rsid w:val="00775140"/>
    <w:rsid w:val="00775221"/>
    <w:rsid w:val="00775849"/>
    <w:rsid w:val="0077682B"/>
    <w:rsid w:val="00776BD8"/>
    <w:rsid w:val="00777E46"/>
    <w:rsid w:val="0078025D"/>
    <w:rsid w:val="007808E0"/>
    <w:rsid w:val="007830AC"/>
    <w:rsid w:val="00783B6F"/>
    <w:rsid w:val="00785943"/>
    <w:rsid w:val="00785A14"/>
    <w:rsid w:val="00785BD5"/>
    <w:rsid w:val="00786113"/>
    <w:rsid w:val="00786BE6"/>
    <w:rsid w:val="007879C3"/>
    <w:rsid w:val="00790328"/>
    <w:rsid w:val="00791246"/>
    <w:rsid w:val="007915BB"/>
    <w:rsid w:val="0079179F"/>
    <w:rsid w:val="007917D0"/>
    <w:rsid w:val="00791833"/>
    <w:rsid w:val="00793ECA"/>
    <w:rsid w:val="00794272"/>
    <w:rsid w:val="00795A65"/>
    <w:rsid w:val="00796539"/>
    <w:rsid w:val="00796965"/>
    <w:rsid w:val="00796E07"/>
    <w:rsid w:val="007A058A"/>
    <w:rsid w:val="007A0BF6"/>
    <w:rsid w:val="007A119F"/>
    <w:rsid w:val="007A1773"/>
    <w:rsid w:val="007A2038"/>
    <w:rsid w:val="007A20FA"/>
    <w:rsid w:val="007A2BCF"/>
    <w:rsid w:val="007A3261"/>
    <w:rsid w:val="007A4443"/>
    <w:rsid w:val="007A483A"/>
    <w:rsid w:val="007A4AD9"/>
    <w:rsid w:val="007A549C"/>
    <w:rsid w:val="007A5913"/>
    <w:rsid w:val="007A6B80"/>
    <w:rsid w:val="007A7663"/>
    <w:rsid w:val="007B092D"/>
    <w:rsid w:val="007B0A1F"/>
    <w:rsid w:val="007B0FD7"/>
    <w:rsid w:val="007B17E5"/>
    <w:rsid w:val="007B237B"/>
    <w:rsid w:val="007B282F"/>
    <w:rsid w:val="007B3440"/>
    <w:rsid w:val="007B3DCC"/>
    <w:rsid w:val="007B5AAD"/>
    <w:rsid w:val="007B62B9"/>
    <w:rsid w:val="007C18DA"/>
    <w:rsid w:val="007C1AE6"/>
    <w:rsid w:val="007C22A8"/>
    <w:rsid w:val="007C23F5"/>
    <w:rsid w:val="007C2704"/>
    <w:rsid w:val="007C2B37"/>
    <w:rsid w:val="007C390F"/>
    <w:rsid w:val="007C4B84"/>
    <w:rsid w:val="007C55CA"/>
    <w:rsid w:val="007C779E"/>
    <w:rsid w:val="007C7B8E"/>
    <w:rsid w:val="007C7BEC"/>
    <w:rsid w:val="007D0717"/>
    <w:rsid w:val="007D12A6"/>
    <w:rsid w:val="007D372F"/>
    <w:rsid w:val="007D412A"/>
    <w:rsid w:val="007D4236"/>
    <w:rsid w:val="007D4498"/>
    <w:rsid w:val="007D489F"/>
    <w:rsid w:val="007D499B"/>
    <w:rsid w:val="007D53F1"/>
    <w:rsid w:val="007D6E25"/>
    <w:rsid w:val="007D7270"/>
    <w:rsid w:val="007D7AA0"/>
    <w:rsid w:val="007E1369"/>
    <w:rsid w:val="007E14AF"/>
    <w:rsid w:val="007E1826"/>
    <w:rsid w:val="007E1CD3"/>
    <w:rsid w:val="007E2535"/>
    <w:rsid w:val="007E338A"/>
    <w:rsid w:val="007E393D"/>
    <w:rsid w:val="007E3AD0"/>
    <w:rsid w:val="007E3BB7"/>
    <w:rsid w:val="007E4191"/>
    <w:rsid w:val="007E4680"/>
    <w:rsid w:val="007E570A"/>
    <w:rsid w:val="007E62F9"/>
    <w:rsid w:val="007E64E3"/>
    <w:rsid w:val="007E6697"/>
    <w:rsid w:val="007E694D"/>
    <w:rsid w:val="007F1048"/>
    <w:rsid w:val="007F1BD8"/>
    <w:rsid w:val="007F1DFD"/>
    <w:rsid w:val="007F2205"/>
    <w:rsid w:val="007F2550"/>
    <w:rsid w:val="007F283A"/>
    <w:rsid w:val="007F2D0A"/>
    <w:rsid w:val="007F2DA6"/>
    <w:rsid w:val="007F34B5"/>
    <w:rsid w:val="007F3BD2"/>
    <w:rsid w:val="007F52B6"/>
    <w:rsid w:val="007F5C11"/>
    <w:rsid w:val="007F6D69"/>
    <w:rsid w:val="007F772D"/>
    <w:rsid w:val="008008BD"/>
    <w:rsid w:val="0080099C"/>
    <w:rsid w:val="00800F77"/>
    <w:rsid w:val="00801690"/>
    <w:rsid w:val="0080193F"/>
    <w:rsid w:val="00801A93"/>
    <w:rsid w:val="00802A9E"/>
    <w:rsid w:val="00802BA0"/>
    <w:rsid w:val="00802C72"/>
    <w:rsid w:val="00802FB8"/>
    <w:rsid w:val="00803910"/>
    <w:rsid w:val="00803B19"/>
    <w:rsid w:val="00803D89"/>
    <w:rsid w:val="00804113"/>
    <w:rsid w:val="00804387"/>
    <w:rsid w:val="0080486C"/>
    <w:rsid w:val="00804A0C"/>
    <w:rsid w:val="00805840"/>
    <w:rsid w:val="00805FF3"/>
    <w:rsid w:val="00806E00"/>
    <w:rsid w:val="00807911"/>
    <w:rsid w:val="00810583"/>
    <w:rsid w:val="00812802"/>
    <w:rsid w:val="00812974"/>
    <w:rsid w:val="008134DF"/>
    <w:rsid w:val="008134E9"/>
    <w:rsid w:val="00813A73"/>
    <w:rsid w:val="00814BF3"/>
    <w:rsid w:val="00815F4C"/>
    <w:rsid w:val="00816C2B"/>
    <w:rsid w:val="00817877"/>
    <w:rsid w:val="008203D0"/>
    <w:rsid w:val="0082047D"/>
    <w:rsid w:val="0082112A"/>
    <w:rsid w:val="00821469"/>
    <w:rsid w:val="00821AC2"/>
    <w:rsid w:val="008225A8"/>
    <w:rsid w:val="00823C45"/>
    <w:rsid w:val="00824218"/>
    <w:rsid w:val="0082437D"/>
    <w:rsid w:val="00824A4C"/>
    <w:rsid w:val="00825BE9"/>
    <w:rsid w:val="00826844"/>
    <w:rsid w:val="00826B90"/>
    <w:rsid w:val="00826C65"/>
    <w:rsid w:val="00826F9E"/>
    <w:rsid w:val="0082767F"/>
    <w:rsid w:val="00830E5D"/>
    <w:rsid w:val="008317A9"/>
    <w:rsid w:val="008317AE"/>
    <w:rsid w:val="008320CD"/>
    <w:rsid w:val="0083218B"/>
    <w:rsid w:val="00832D66"/>
    <w:rsid w:val="00833C27"/>
    <w:rsid w:val="00833D25"/>
    <w:rsid w:val="00833F2C"/>
    <w:rsid w:val="00834671"/>
    <w:rsid w:val="00835A87"/>
    <w:rsid w:val="00835F04"/>
    <w:rsid w:val="008361A7"/>
    <w:rsid w:val="00836D7F"/>
    <w:rsid w:val="008375AA"/>
    <w:rsid w:val="00837EEA"/>
    <w:rsid w:val="008402A4"/>
    <w:rsid w:val="00840381"/>
    <w:rsid w:val="00840CC7"/>
    <w:rsid w:val="00841643"/>
    <w:rsid w:val="008416DA"/>
    <w:rsid w:val="00841890"/>
    <w:rsid w:val="00841CA5"/>
    <w:rsid w:val="00841FD9"/>
    <w:rsid w:val="008431A1"/>
    <w:rsid w:val="00843579"/>
    <w:rsid w:val="00843D7C"/>
    <w:rsid w:val="00843F36"/>
    <w:rsid w:val="00844754"/>
    <w:rsid w:val="00845AC3"/>
    <w:rsid w:val="00845F9C"/>
    <w:rsid w:val="008464D4"/>
    <w:rsid w:val="00846686"/>
    <w:rsid w:val="00846AF8"/>
    <w:rsid w:val="00846E96"/>
    <w:rsid w:val="00847B1A"/>
    <w:rsid w:val="00847D36"/>
    <w:rsid w:val="00850E68"/>
    <w:rsid w:val="00851001"/>
    <w:rsid w:val="00851687"/>
    <w:rsid w:val="00851717"/>
    <w:rsid w:val="00851D6F"/>
    <w:rsid w:val="0085229E"/>
    <w:rsid w:val="00852CD5"/>
    <w:rsid w:val="00852EDB"/>
    <w:rsid w:val="00853819"/>
    <w:rsid w:val="00855598"/>
    <w:rsid w:val="00855B59"/>
    <w:rsid w:val="00855C7C"/>
    <w:rsid w:val="008572B8"/>
    <w:rsid w:val="008601B2"/>
    <w:rsid w:val="0086028B"/>
    <w:rsid w:val="00860C65"/>
    <w:rsid w:val="008616A0"/>
    <w:rsid w:val="0086181E"/>
    <w:rsid w:val="00861BF5"/>
    <w:rsid w:val="00861EDC"/>
    <w:rsid w:val="00861FC3"/>
    <w:rsid w:val="008628B3"/>
    <w:rsid w:val="00862F24"/>
    <w:rsid w:val="00862FA5"/>
    <w:rsid w:val="0086366A"/>
    <w:rsid w:val="00864349"/>
    <w:rsid w:val="0086484D"/>
    <w:rsid w:val="00865A81"/>
    <w:rsid w:val="00865B5A"/>
    <w:rsid w:val="00866074"/>
    <w:rsid w:val="0086657E"/>
    <w:rsid w:val="0086713F"/>
    <w:rsid w:val="00867579"/>
    <w:rsid w:val="00870C3B"/>
    <w:rsid w:val="008712DD"/>
    <w:rsid w:val="00871346"/>
    <w:rsid w:val="00872621"/>
    <w:rsid w:val="008726FC"/>
    <w:rsid w:val="008738F8"/>
    <w:rsid w:val="0087395A"/>
    <w:rsid w:val="00873A6E"/>
    <w:rsid w:val="00873C1B"/>
    <w:rsid w:val="00873E24"/>
    <w:rsid w:val="00873E60"/>
    <w:rsid w:val="00874A57"/>
    <w:rsid w:val="0087513D"/>
    <w:rsid w:val="00875181"/>
    <w:rsid w:val="0087555D"/>
    <w:rsid w:val="00875706"/>
    <w:rsid w:val="0087602C"/>
    <w:rsid w:val="0087609F"/>
    <w:rsid w:val="008766D4"/>
    <w:rsid w:val="008774C3"/>
    <w:rsid w:val="00880647"/>
    <w:rsid w:val="00880B71"/>
    <w:rsid w:val="008810DD"/>
    <w:rsid w:val="0088170D"/>
    <w:rsid w:val="00882CCD"/>
    <w:rsid w:val="008834BB"/>
    <w:rsid w:val="00883C44"/>
    <w:rsid w:val="00885743"/>
    <w:rsid w:val="008860F2"/>
    <w:rsid w:val="0088652C"/>
    <w:rsid w:val="00887A65"/>
    <w:rsid w:val="00890DB6"/>
    <w:rsid w:val="00890DF9"/>
    <w:rsid w:val="00891A35"/>
    <w:rsid w:val="0089271D"/>
    <w:rsid w:val="008927DD"/>
    <w:rsid w:val="0089280C"/>
    <w:rsid w:val="00893554"/>
    <w:rsid w:val="0089452E"/>
    <w:rsid w:val="008955AA"/>
    <w:rsid w:val="00895829"/>
    <w:rsid w:val="00896F9D"/>
    <w:rsid w:val="00897291"/>
    <w:rsid w:val="008976FD"/>
    <w:rsid w:val="00897F9A"/>
    <w:rsid w:val="008A0655"/>
    <w:rsid w:val="008A0773"/>
    <w:rsid w:val="008A1535"/>
    <w:rsid w:val="008A3ED9"/>
    <w:rsid w:val="008A4289"/>
    <w:rsid w:val="008A45E0"/>
    <w:rsid w:val="008A526D"/>
    <w:rsid w:val="008A55CC"/>
    <w:rsid w:val="008A6106"/>
    <w:rsid w:val="008A63A1"/>
    <w:rsid w:val="008A67D3"/>
    <w:rsid w:val="008A693C"/>
    <w:rsid w:val="008A6DC2"/>
    <w:rsid w:val="008A7608"/>
    <w:rsid w:val="008B09DC"/>
    <w:rsid w:val="008B0B32"/>
    <w:rsid w:val="008B2166"/>
    <w:rsid w:val="008B28F1"/>
    <w:rsid w:val="008B4282"/>
    <w:rsid w:val="008B4717"/>
    <w:rsid w:val="008B4AD8"/>
    <w:rsid w:val="008B4B4A"/>
    <w:rsid w:val="008B4CAA"/>
    <w:rsid w:val="008B542F"/>
    <w:rsid w:val="008B583B"/>
    <w:rsid w:val="008B6986"/>
    <w:rsid w:val="008B6D5E"/>
    <w:rsid w:val="008B769A"/>
    <w:rsid w:val="008B78C1"/>
    <w:rsid w:val="008B7C1F"/>
    <w:rsid w:val="008C005B"/>
    <w:rsid w:val="008C06C7"/>
    <w:rsid w:val="008C07DE"/>
    <w:rsid w:val="008C09E0"/>
    <w:rsid w:val="008C0F8B"/>
    <w:rsid w:val="008C24E8"/>
    <w:rsid w:val="008C28EC"/>
    <w:rsid w:val="008C3EEF"/>
    <w:rsid w:val="008C5FD4"/>
    <w:rsid w:val="008C6B7E"/>
    <w:rsid w:val="008C734D"/>
    <w:rsid w:val="008D0820"/>
    <w:rsid w:val="008D0C0D"/>
    <w:rsid w:val="008D1212"/>
    <w:rsid w:val="008D162A"/>
    <w:rsid w:val="008D1FC0"/>
    <w:rsid w:val="008D24E9"/>
    <w:rsid w:val="008D2D8B"/>
    <w:rsid w:val="008D3054"/>
    <w:rsid w:val="008D4BAD"/>
    <w:rsid w:val="008D4FBB"/>
    <w:rsid w:val="008D5302"/>
    <w:rsid w:val="008D5C4E"/>
    <w:rsid w:val="008D5DF6"/>
    <w:rsid w:val="008D6275"/>
    <w:rsid w:val="008D76ED"/>
    <w:rsid w:val="008D7BCE"/>
    <w:rsid w:val="008E11D9"/>
    <w:rsid w:val="008E1E3D"/>
    <w:rsid w:val="008E3592"/>
    <w:rsid w:val="008E36C3"/>
    <w:rsid w:val="008E3BE5"/>
    <w:rsid w:val="008E507E"/>
    <w:rsid w:val="008E5341"/>
    <w:rsid w:val="008E6120"/>
    <w:rsid w:val="008E6421"/>
    <w:rsid w:val="008E68BA"/>
    <w:rsid w:val="008E70D2"/>
    <w:rsid w:val="008F0468"/>
    <w:rsid w:val="008F065A"/>
    <w:rsid w:val="008F0C10"/>
    <w:rsid w:val="008F1942"/>
    <w:rsid w:val="008F2616"/>
    <w:rsid w:val="008F44E2"/>
    <w:rsid w:val="008F4B20"/>
    <w:rsid w:val="008F4C6D"/>
    <w:rsid w:val="008F59A1"/>
    <w:rsid w:val="008F5E48"/>
    <w:rsid w:val="008F69E5"/>
    <w:rsid w:val="008F6BF0"/>
    <w:rsid w:val="009014F8"/>
    <w:rsid w:val="009016C3"/>
    <w:rsid w:val="009021CA"/>
    <w:rsid w:val="00902DDE"/>
    <w:rsid w:val="00902F9F"/>
    <w:rsid w:val="009033A4"/>
    <w:rsid w:val="009049A8"/>
    <w:rsid w:val="009054F2"/>
    <w:rsid w:val="00905CAD"/>
    <w:rsid w:val="00906DEE"/>
    <w:rsid w:val="00907A72"/>
    <w:rsid w:val="0091003F"/>
    <w:rsid w:val="0091183D"/>
    <w:rsid w:val="0091375B"/>
    <w:rsid w:val="00913C17"/>
    <w:rsid w:val="00914CF6"/>
    <w:rsid w:val="0091513D"/>
    <w:rsid w:val="009154E7"/>
    <w:rsid w:val="009165CD"/>
    <w:rsid w:val="00916773"/>
    <w:rsid w:val="00916D4D"/>
    <w:rsid w:val="00921C6C"/>
    <w:rsid w:val="00921D8D"/>
    <w:rsid w:val="00922B3E"/>
    <w:rsid w:val="00922B81"/>
    <w:rsid w:val="00925CE2"/>
    <w:rsid w:val="009264BE"/>
    <w:rsid w:val="009264D1"/>
    <w:rsid w:val="00926A2E"/>
    <w:rsid w:val="00926A3B"/>
    <w:rsid w:val="00926F04"/>
    <w:rsid w:val="0092702C"/>
    <w:rsid w:val="00931002"/>
    <w:rsid w:val="00932483"/>
    <w:rsid w:val="00932760"/>
    <w:rsid w:val="00932E49"/>
    <w:rsid w:val="00932F2B"/>
    <w:rsid w:val="00933365"/>
    <w:rsid w:val="00933389"/>
    <w:rsid w:val="00933A96"/>
    <w:rsid w:val="0093579D"/>
    <w:rsid w:val="009358E0"/>
    <w:rsid w:val="00936C84"/>
    <w:rsid w:val="00937256"/>
    <w:rsid w:val="00940BDB"/>
    <w:rsid w:val="0094116D"/>
    <w:rsid w:val="009411A8"/>
    <w:rsid w:val="009411CB"/>
    <w:rsid w:val="00941762"/>
    <w:rsid w:val="00941DD6"/>
    <w:rsid w:val="00941EB0"/>
    <w:rsid w:val="009420D4"/>
    <w:rsid w:val="00942B9C"/>
    <w:rsid w:val="00942EEA"/>
    <w:rsid w:val="009431DA"/>
    <w:rsid w:val="00943819"/>
    <w:rsid w:val="00943B1A"/>
    <w:rsid w:val="00946DC5"/>
    <w:rsid w:val="00946E06"/>
    <w:rsid w:val="0094720D"/>
    <w:rsid w:val="009509E6"/>
    <w:rsid w:val="00951508"/>
    <w:rsid w:val="00951602"/>
    <w:rsid w:val="00951683"/>
    <w:rsid w:val="009521E3"/>
    <w:rsid w:val="009527B4"/>
    <w:rsid w:val="0095545C"/>
    <w:rsid w:val="009555FC"/>
    <w:rsid w:val="009561EE"/>
    <w:rsid w:val="00957085"/>
    <w:rsid w:val="00957584"/>
    <w:rsid w:val="0095786C"/>
    <w:rsid w:val="0096063A"/>
    <w:rsid w:val="00960BDC"/>
    <w:rsid w:val="00961079"/>
    <w:rsid w:val="009613FB"/>
    <w:rsid w:val="00961734"/>
    <w:rsid w:val="009618EE"/>
    <w:rsid w:val="00962419"/>
    <w:rsid w:val="00962D3A"/>
    <w:rsid w:val="0096318F"/>
    <w:rsid w:val="00963228"/>
    <w:rsid w:val="00963CC9"/>
    <w:rsid w:val="00963F04"/>
    <w:rsid w:val="00963FF0"/>
    <w:rsid w:val="0096408A"/>
    <w:rsid w:val="009643BA"/>
    <w:rsid w:val="00964655"/>
    <w:rsid w:val="00964C4B"/>
    <w:rsid w:val="00966374"/>
    <w:rsid w:val="00967458"/>
    <w:rsid w:val="009703E9"/>
    <w:rsid w:val="00970A31"/>
    <w:rsid w:val="00971D7F"/>
    <w:rsid w:val="00971E28"/>
    <w:rsid w:val="00972078"/>
    <w:rsid w:val="0097236A"/>
    <w:rsid w:val="00973678"/>
    <w:rsid w:val="00973A41"/>
    <w:rsid w:val="00973D75"/>
    <w:rsid w:val="00974148"/>
    <w:rsid w:val="0097545E"/>
    <w:rsid w:val="00975591"/>
    <w:rsid w:val="00975C8E"/>
    <w:rsid w:val="00976454"/>
    <w:rsid w:val="00976943"/>
    <w:rsid w:val="009775E1"/>
    <w:rsid w:val="009815BB"/>
    <w:rsid w:val="009818BF"/>
    <w:rsid w:val="009818EF"/>
    <w:rsid w:val="00982BFB"/>
    <w:rsid w:val="00982C2A"/>
    <w:rsid w:val="00984030"/>
    <w:rsid w:val="00985F25"/>
    <w:rsid w:val="00986CE2"/>
    <w:rsid w:val="00987067"/>
    <w:rsid w:val="009876DC"/>
    <w:rsid w:val="00987D78"/>
    <w:rsid w:val="00990DE2"/>
    <w:rsid w:val="0099105A"/>
    <w:rsid w:val="00991A99"/>
    <w:rsid w:val="00991C87"/>
    <w:rsid w:val="00991D2C"/>
    <w:rsid w:val="00992C50"/>
    <w:rsid w:val="00992E43"/>
    <w:rsid w:val="00992E96"/>
    <w:rsid w:val="00993428"/>
    <w:rsid w:val="00994384"/>
    <w:rsid w:val="00994740"/>
    <w:rsid w:val="0099494F"/>
    <w:rsid w:val="00995456"/>
    <w:rsid w:val="00995601"/>
    <w:rsid w:val="009964A8"/>
    <w:rsid w:val="00997263"/>
    <w:rsid w:val="00997B19"/>
    <w:rsid w:val="009A03DF"/>
    <w:rsid w:val="009A0C08"/>
    <w:rsid w:val="009A124F"/>
    <w:rsid w:val="009A1B0B"/>
    <w:rsid w:val="009A325C"/>
    <w:rsid w:val="009A3D54"/>
    <w:rsid w:val="009A3DFF"/>
    <w:rsid w:val="009A4CE4"/>
    <w:rsid w:val="009A5746"/>
    <w:rsid w:val="009A5C88"/>
    <w:rsid w:val="009A6BE1"/>
    <w:rsid w:val="009B01B1"/>
    <w:rsid w:val="009B0D7B"/>
    <w:rsid w:val="009B17A4"/>
    <w:rsid w:val="009B2528"/>
    <w:rsid w:val="009B2A8A"/>
    <w:rsid w:val="009B33CC"/>
    <w:rsid w:val="009B34FC"/>
    <w:rsid w:val="009B429F"/>
    <w:rsid w:val="009B4455"/>
    <w:rsid w:val="009B46F2"/>
    <w:rsid w:val="009B4C2F"/>
    <w:rsid w:val="009B549B"/>
    <w:rsid w:val="009B55D9"/>
    <w:rsid w:val="009B5C87"/>
    <w:rsid w:val="009B5DBB"/>
    <w:rsid w:val="009B6A2E"/>
    <w:rsid w:val="009B743B"/>
    <w:rsid w:val="009B7511"/>
    <w:rsid w:val="009B7ECA"/>
    <w:rsid w:val="009C00AE"/>
    <w:rsid w:val="009C04A4"/>
    <w:rsid w:val="009C134C"/>
    <w:rsid w:val="009C13DC"/>
    <w:rsid w:val="009C1509"/>
    <w:rsid w:val="009C22B8"/>
    <w:rsid w:val="009C246A"/>
    <w:rsid w:val="009C2F64"/>
    <w:rsid w:val="009C34FC"/>
    <w:rsid w:val="009C359C"/>
    <w:rsid w:val="009C3762"/>
    <w:rsid w:val="009C4653"/>
    <w:rsid w:val="009C49E7"/>
    <w:rsid w:val="009C640E"/>
    <w:rsid w:val="009C7041"/>
    <w:rsid w:val="009C75E8"/>
    <w:rsid w:val="009D05FE"/>
    <w:rsid w:val="009D0BA5"/>
    <w:rsid w:val="009D1C2C"/>
    <w:rsid w:val="009D1ECE"/>
    <w:rsid w:val="009D2118"/>
    <w:rsid w:val="009D235A"/>
    <w:rsid w:val="009D2702"/>
    <w:rsid w:val="009D3162"/>
    <w:rsid w:val="009D33AE"/>
    <w:rsid w:val="009D493F"/>
    <w:rsid w:val="009D4C57"/>
    <w:rsid w:val="009D55AF"/>
    <w:rsid w:val="009D55DF"/>
    <w:rsid w:val="009D62C4"/>
    <w:rsid w:val="009D7E79"/>
    <w:rsid w:val="009E0928"/>
    <w:rsid w:val="009E0CCB"/>
    <w:rsid w:val="009E0CD8"/>
    <w:rsid w:val="009E145C"/>
    <w:rsid w:val="009E1C5A"/>
    <w:rsid w:val="009E3AA1"/>
    <w:rsid w:val="009E3B59"/>
    <w:rsid w:val="009E65AB"/>
    <w:rsid w:val="009F0AF8"/>
    <w:rsid w:val="009F0BDD"/>
    <w:rsid w:val="009F144F"/>
    <w:rsid w:val="009F1DF3"/>
    <w:rsid w:val="009F2576"/>
    <w:rsid w:val="009F33F1"/>
    <w:rsid w:val="009F3B26"/>
    <w:rsid w:val="009F3CE3"/>
    <w:rsid w:val="009F3D88"/>
    <w:rsid w:val="009F3DFD"/>
    <w:rsid w:val="009F411A"/>
    <w:rsid w:val="009F4FCB"/>
    <w:rsid w:val="009F572C"/>
    <w:rsid w:val="009F644F"/>
    <w:rsid w:val="009F64AC"/>
    <w:rsid w:val="009F660C"/>
    <w:rsid w:val="009F6E2C"/>
    <w:rsid w:val="009F7148"/>
    <w:rsid w:val="009F7234"/>
    <w:rsid w:val="00A008C1"/>
    <w:rsid w:val="00A017F8"/>
    <w:rsid w:val="00A0229B"/>
    <w:rsid w:val="00A03FF6"/>
    <w:rsid w:val="00A04BAF"/>
    <w:rsid w:val="00A06048"/>
    <w:rsid w:val="00A06147"/>
    <w:rsid w:val="00A06414"/>
    <w:rsid w:val="00A07698"/>
    <w:rsid w:val="00A07DE0"/>
    <w:rsid w:val="00A1049D"/>
    <w:rsid w:val="00A1053A"/>
    <w:rsid w:val="00A11185"/>
    <w:rsid w:val="00A11FDB"/>
    <w:rsid w:val="00A1235F"/>
    <w:rsid w:val="00A12528"/>
    <w:rsid w:val="00A12D09"/>
    <w:rsid w:val="00A14031"/>
    <w:rsid w:val="00A14DD2"/>
    <w:rsid w:val="00A1628B"/>
    <w:rsid w:val="00A174F9"/>
    <w:rsid w:val="00A17895"/>
    <w:rsid w:val="00A20643"/>
    <w:rsid w:val="00A21115"/>
    <w:rsid w:val="00A2136B"/>
    <w:rsid w:val="00A21CD8"/>
    <w:rsid w:val="00A22159"/>
    <w:rsid w:val="00A22E08"/>
    <w:rsid w:val="00A23698"/>
    <w:rsid w:val="00A23AB7"/>
    <w:rsid w:val="00A23B92"/>
    <w:rsid w:val="00A23C02"/>
    <w:rsid w:val="00A23D2A"/>
    <w:rsid w:val="00A23F1C"/>
    <w:rsid w:val="00A255E0"/>
    <w:rsid w:val="00A25D11"/>
    <w:rsid w:val="00A2600A"/>
    <w:rsid w:val="00A2792E"/>
    <w:rsid w:val="00A27995"/>
    <w:rsid w:val="00A30040"/>
    <w:rsid w:val="00A305BE"/>
    <w:rsid w:val="00A30D08"/>
    <w:rsid w:val="00A314C3"/>
    <w:rsid w:val="00A32572"/>
    <w:rsid w:val="00A32DE1"/>
    <w:rsid w:val="00A3304E"/>
    <w:rsid w:val="00A34454"/>
    <w:rsid w:val="00A34D66"/>
    <w:rsid w:val="00A35E08"/>
    <w:rsid w:val="00A35E1B"/>
    <w:rsid w:val="00A36694"/>
    <w:rsid w:val="00A36ADF"/>
    <w:rsid w:val="00A36B87"/>
    <w:rsid w:val="00A36F75"/>
    <w:rsid w:val="00A3743E"/>
    <w:rsid w:val="00A401A6"/>
    <w:rsid w:val="00A41B7E"/>
    <w:rsid w:val="00A4248B"/>
    <w:rsid w:val="00A429E9"/>
    <w:rsid w:val="00A43447"/>
    <w:rsid w:val="00A43EE8"/>
    <w:rsid w:val="00A4478C"/>
    <w:rsid w:val="00A45D72"/>
    <w:rsid w:val="00A464A8"/>
    <w:rsid w:val="00A46635"/>
    <w:rsid w:val="00A47204"/>
    <w:rsid w:val="00A47601"/>
    <w:rsid w:val="00A51750"/>
    <w:rsid w:val="00A51E9C"/>
    <w:rsid w:val="00A51EB7"/>
    <w:rsid w:val="00A52199"/>
    <w:rsid w:val="00A53213"/>
    <w:rsid w:val="00A53C2F"/>
    <w:rsid w:val="00A53F20"/>
    <w:rsid w:val="00A53FE9"/>
    <w:rsid w:val="00A5407A"/>
    <w:rsid w:val="00A5459C"/>
    <w:rsid w:val="00A54D6D"/>
    <w:rsid w:val="00A54FF4"/>
    <w:rsid w:val="00A56C9D"/>
    <w:rsid w:val="00A572EA"/>
    <w:rsid w:val="00A60352"/>
    <w:rsid w:val="00A61467"/>
    <w:rsid w:val="00A614B1"/>
    <w:rsid w:val="00A616F1"/>
    <w:rsid w:val="00A61C5B"/>
    <w:rsid w:val="00A63C4B"/>
    <w:rsid w:val="00A648D4"/>
    <w:rsid w:val="00A64FB6"/>
    <w:rsid w:val="00A65057"/>
    <w:rsid w:val="00A66675"/>
    <w:rsid w:val="00A70990"/>
    <w:rsid w:val="00A710AE"/>
    <w:rsid w:val="00A71EB1"/>
    <w:rsid w:val="00A728D6"/>
    <w:rsid w:val="00A72E1E"/>
    <w:rsid w:val="00A72F59"/>
    <w:rsid w:val="00A73125"/>
    <w:rsid w:val="00A74C5B"/>
    <w:rsid w:val="00A76EF1"/>
    <w:rsid w:val="00A816B1"/>
    <w:rsid w:val="00A81892"/>
    <w:rsid w:val="00A81BD0"/>
    <w:rsid w:val="00A81DEF"/>
    <w:rsid w:val="00A822E8"/>
    <w:rsid w:val="00A842A7"/>
    <w:rsid w:val="00A84ADF"/>
    <w:rsid w:val="00A8556C"/>
    <w:rsid w:val="00A856B5"/>
    <w:rsid w:val="00A858F0"/>
    <w:rsid w:val="00A86188"/>
    <w:rsid w:val="00A86B43"/>
    <w:rsid w:val="00A86FF7"/>
    <w:rsid w:val="00A870B4"/>
    <w:rsid w:val="00A8756E"/>
    <w:rsid w:val="00A87AE8"/>
    <w:rsid w:val="00A900C1"/>
    <w:rsid w:val="00A90881"/>
    <w:rsid w:val="00A90AC5"/>
    <w:rsid w:val="00A90FAC"/>
    <w:rsid w:val="00A915A4"/>
    <w:rsid w:val="00A915DC"/>
    <w:rsid w:val="00A93987"/>
    <w:rsid w:val="00A9409A"/>
    <w:rsid w:val="00A94B38"/>
    <w:rsid w:val="00A94C48"/>
    <w:rsid w:val="00A94D20"/>
    <w:rsid w:val="00A94E10"/>
    <w:rsid w:val="00A94E82"/>
    <w:rsid w:val="00A951ED"/>
    <w:rsid w:val="00A96226"/>
    <w:rsid w:val="00A97200"/>
    <w:rsid w:val="00A97883"/>
    <w:rsid w:val="00AA183F"/>
    <w:rsid w:val="00AA20E3"/>
    <w:rsid w:val="00AA2B76"/>
    <w:rsid w:val="00AA311F"/>
    <w:rsid w:val="00AA38BA"/>
    <w:rsid w:val="00AA3930"/>
    <w:rsid w:val="00AA39D8"/>
    <w:rsid w:val="00AA3B08"/>
    <w:rsid w:val="00AA42DC"/>
    <w:rsid w:val="00AA44AE"/>
    <w:rsid w:val="00AA4DB1"/>
    <w:rsid w:val="00AA5498"/>
    <w:rsid w:val="00AA6E28"/>
    <w:rsid w:val="00AA702A"/>
    <w:rsid w:val="00AA7057"/>
    <w:rsid w:val="00AA7BD0"/>
    <w:rsid w:val="00AB0948"/>
    <w:rsid w:val="00AB0E94"/>
    <w:rsid w:val="00AB1A59"/>
    <w:rsid w:val="00AB1BB3"/>
    <w:rsid w:val="00AB20AE"/>
    <w:rsid w:val="00AB2159"/>
    <w:rsid w:val="00AB25D9"/>
    <w:rsid w:val="00AB29CA"/>
    <w:rsid w:val="00AB3A6B"/>
    <w:rsid w:val="00AB3F39"/>
    <w:rsid w:val="00AB4996"/>
    <w:rsid w:val="00AB4F3E"/>
    <w:rsid w:val="00AB568C"/>
    <w:rsid w:val="00AB5749"/>
    <w:rsid w:val="00AB6FBD"/>
    <w:rsid w:val="00AB7B14"/>
    <w:rsid w:val="00AB7E21"/>
    <w:rsid w:val="00AC0A01"/>
    <w:rsid w:val="00AC1239"/>
    <w:rsid w:val="00AC2228"/>
    <w:rsid w:val="00AC22EE"/>
    <w:rsid w:val="00AC2533"/>
    <w:rsid w:val="00AC3605"/>
    <w:rsid w:val="00AC3F59"/>
    <w:rsid w:val="00AC4129"/>
    <w:rsid w:val="00AC4269"/>
    <w:rsid w:val="00AC4BF4"/>
    <w:rsid w:val="00AC5145"/>
    <w:rsid w:val="00AC5A84"/>
    <w:rsid w:val="00AC6581"/>
    <w:rsid w:val="00AC6F24"/>
    <w:rsid w:val="00AC6FD3"/>
    <w:rsid w:val="00AD0723"/>
    <w:rsid w:val="00AD0BF4"/>
    <w:rsid w:val="00AD0CC9"/>
    <w:rsid w:val="00AD0F74"/>
    <w:rsid w:val="00AD1CBD"/>
    <w:rsid w:val="00AD210C"/>
    <w:rsid w:val="00AD23AB"/>
    <w:rsid w:val="00AD27CC"/>
    <w:rsid w:val="00AD2C50"/>
    <w:rsid w:val="00AD4657"/>
    <w:rsid w:val="00AD5042"/>
    <w:rsid w:val="00AD61A1"/>
    <w:rsid w:val="00AD664E"/>
    <w:rsid w:val="00AD7359"/>
    <w:rsid w:val="00AD743F"/>
    <w:rsid w:val="00AD7B66"/>
    <w:rsid w:val="00AE01D1"/>
    <w:rsid w:val="00AE055D"/>
    <w:rsid w:val="00AE05BC"/>
    <w:rsid w:val="00AE1FFD"/>
    <w:rsid w:val="00AE2C6B"/>
    <w:rsid w:val="00AE3F14"/>
    <w:rsid w:val="00AE4C52"/>
    <w:rsid w:val="00AE63F9"/>
    <w:rsid w:val="00AE6BC0"/>
    <w:rsid w:val="00AE6E73"/>
    <w:rsid w:val="00AE72C7"/>
    <w:rsid w:val="00AE757E"/>
    <w:rsid w:val="00AE7F39"/>
    <w:rsid w:val="00AE7FD9"/>
    <w:rsid w:val="00AF0A5C"/>
    <w:rsid w:val="00AF158E"/>
    <w:rsid w:val="00AF19E2"/>
    <w:rsid w:val="00AF2A23"/>
    <w:rsid w:val="00AF4146"/>
    <w:rsid w:val="00AF42F9"/>
    <w:rsid w:val="00AF44B5"/>
    <w:rsid w:val="00AF5444"/>
    <w:rsid w:val="00AF5453"/>
    <w:rsid w:val="00AF58F2"/>
    <w:rsid w:val="00AF6512"/>
    <w:rsid w:val="00AF6514"/>
    <w:rsid w:val="00AF6868"/>
    <w:rsid w:val="00AF774C"/>
    <w:rsid w:val="00AF7C21"/>
    <w:rsid w:val="00B0189E"/>
    <w:rsid w:val="00B01B21"/>
    <w:rsid w:val="00B01F8A"/>
    <w:rsid w:val="00B03BAA"/>
    <w:rsid w:val="00B048A8"/>
    <w:rsid w:val="00B04D73"/>
    <w:rsid w:val="00B04F44"/>
    <w:rsid w:val="00B05BF0"/>
    <w:rsid w:val="00B06B8F"/>
    <w:rsid w:val="00B0790C"/>
    <w:rsid w:val="00B07D10"/>
    <w:rsid w:val="00B07F0F"/>
    <w:rsid w:val="00B118B4"/>
    <w:rsid w:val="00B11D54"/>
    <w:rsid w:val="00B1403E"/>
    <w:rsid w:val="00B15132"/>
    <w:rsid w:val="00B15824"/>
    <w:rsid w:val="00B15DD2"/>
    <w:rsid w:val="00B1630A"/>
    <w:rsid w:val="00B16D8D"/>
    <w:rsid w:val="00B17A1D"/>
    <w:rsid w:val="00B17AAD"/>
    <w:rsid w:val="00B2028A"/>
    <w:rsid w:val="00B21BC4"/>
    <w:rsid w:val="00B221C5"/>
    <w:rsid w:val="00B23EBD"/>
    <w:rsid w:val="00B241FC"/>
    <w:rsid w:val="00B24593"/>
    <w:rsid w:val="00B24932"/>
    <w:rsid w:val="00B26194"/>
    <w:rsid w:val="00B3006C"/>
    <w:rsid w:val="00B30E47"/>
    <w:rsid w:val="00B32454"/>
    <w:rsid w:val="00B33548"/>
    <w:rsid w:val="00B3403D"/>
    <w:rsid w:val="00B34E0A"/>
    <w:rsid w:val="00B35780"/>
    <w:rsid w:val="00B35E8F"/>
    <w:rsid w:val="00B36364"/>
    <w:rsid w:val="00B3642F"/>
    <w:rsid w:val="00B3659D"/>
    <w:rsid w:val="00B372E7"/>
    <w:rsid w:val="00B401A1"/>
    <w:rsid w:val="00B40558"/>
    <w:rsid w:val="00B40B5A"/>
    <w:rsid w:val="00B4154C"/>
    <w:rsid w:val="00B417BD"/>
    <w:rsid w:val="00B419A1"/>
    <w:rsid w:val="00B4305C"/>
    <w:rsid w:val="00B437F9"/>
    <w:rsid w:val="00B4388A"/>
    <w:rsid w:val="00B442F6"/>
    <w:rsid w:val="00B45868"/>
    <w:rsid w:val="00B4635E"/>
    <w:rsid w:val="00B467F5"/>
    <w:rsid w:val="00B47843"/>
    <w:rsid w:val="00B5026D"/>
    <w:rsid w:val="00B51D26"/>
    <w:rsid w:val="00B51DFC"/>
    <w:rsid w:val="00B52BFB"/>
    <w:rsid w:val="00B54056"/>
    <w:rsid w:val="00B54446"/>
    <w:rsid w:val="00B54D7B"/>
    <w:rsid w:val="00B54FE1"/>
    <w:rsid w:val="00B57295"/>
    <w:rsid w:val="00B57A6F"/>
    <w:rsid w:val="00B57D01"/>
    <w:rsid w:val="00B6061D"/>
    <w:rsid w:val="00B618E5"/>
    <w:rsid w:val="00B61DBA"/>
    <w:rsid w:val="00B62EBF"/>
    <w:rsid w:val="00B62EC9"/>
    <w:rsid w:val="00B62F4B"/>
    <w:rsid w:val="00B632FB"/>
    <w:rsid w:val="00B6330A"/>
    <w:rsid w:val="00B63521"/>
    <w:rsid w:val="00B6429E"/>
    <w:rsid w:val="00B64C77"/>
    <w:rsid w:val="00B64CF6"/>
    <w:rsid w:val="00B64F53"/>
    <w:rsid w:val="00B657B2"/>
    <w:rsid w:val="00B6590E"/>
    <w:rsid w:val="00B666DB"/>
    <w:rsid w:val="00B66705"/>
    <w:rsid w:val="00B66776"/>
    <w:rsid w:val="00B66F8A"/>
    <w:rsid w:val="00B70138"/>
    <w:rsid w:val="00B705A5"/>
    <w:rsid w:val="00B706CB"/>
    <w:rsid w:val="00B70B10"/>
    <w:rsid w:val="00B71D58"/>
    <w:rsid w:val="00B7282A"/>
    <w:rsid w:val="00B75687"/>
    <w:rsid w:val="00B75936"/>
    <w:rsid w:val="00B767DC"/>
    <w:rsid w:val="00B769E8"/>
    <w:rsid w:val="00B76D3C"/>
    <w:rsid w:val="00B80DC9"/>
    <w:rsid w:val="00B813F9"/>
    <w:rsid w:val="00B85C8D"/>
    <w:rsid w:val="00B86617"/>
    <w:rsid w:val="00B867F8"/>
    <w:rsid w:val="00B86905"/>
    <w:rsid w:val="00B8709E"/>
    <w:rsid w:val="00B875AC"/>
    <w:rsid w:val="00B8760B"/>
    <w:rsid w:val="00B877AC"/>
    <w:rsid w:val="00B902C4"/>
    <w:rsid w:val="00B9048C"/>
    <w:rsid w:val="00B9085F"/>
    <w:rsid w:val="00B90B06"/>
    <w:rsid w:val="00B9115A"/>
    <w:rsid w:val="00B91DD0"/>
    <w:rsid w:val="00B92489"/>
    <w:rsid w:val="00B93DF9"/>
    <w:rsid w:val="00B94BE0"/>
    <w:rsid w:val="00B94DBC"/>
    <w:rsid w:val="00B94E7A"/>
    <w:rsid w:val="00B95242"/>
    <w:rsid w:val="00B95BE6"/>
    <w:rsid w:val="00B961FF"/>
    <w:rsid w:val="00B96767"/>
    <w:rsid w:val="00BA1038"/>
    <w:rsid w:val="00BA1429"/>
    <w:rsid w:val="00BA22EB"/>
    <w:rsid w:val="00BA272C"/>
    <w:rsid w:val="00BA3428"/>
    <w:rsid w:val="00BA350D"/>
    <w:rsid w:val="00BA3E44"/>
    <w:rsid w:val="00BA4DCE"/>
    <w:rsid w:val="00BA5047"/>
    <w:rsid w:val="00BA54BA"/>
    <w:rsid w:val="00BA5521"/>
    <w:rsid w:val="00BA5B45"/>
    <w:rsid w:val="00BA6265"/>
    <w:rsid w:val="00BA6521"/>
    <w:rsid w:val="00BB01AC"/>
    <w:rsid w:val="00BB1066"/>
    <w:rsid w:val="00BB1F22"/>
    <w:rsid w:val="00BB2A75"/>
    <w:rsid w:val="00BB2E51"/>
    <w:rsid w:val="00BB372F"/>
    <w:rsid w:val="00BB4B96"/>
    <w:rsid w:val="00BB6C8B"/>
    <w:rsid w:val="00BB6F9E"/>
    <w:rsid w:val="00BB716F"/>
    <w:rsid w:val="00BB7A75"/>
    <w:rsid w:val="00BC01BF"/>
    <w:rsid w:val="00BC069F"/>
    <w:rsid w:val="00BC0D28"/>
    <w:rsid w:val="00BC1B54"/>
    <w:rsid w:val="00BC2F6C"/>
    <w:rsid w:val="00BC484E"/>
    <w:rsid w:val="00BC61C3"/>
    <w:rsid w:val="00BC74BA"/>
    <w:rsid w:val="00BD1B85"/>
    <w:rsid w:val="00BD2902"/>
    <w:rsid w:val="00BD29DD"/>
    <w:rsid w:val="00BD36CD"/>
    <w:rsid w:val="00BD3B91"/>
    <w:rsid w:val="00BD60FD"/>
    <w:rsid w:val="00BD6306"/>
    <w:rsid w:val="00BD63F6"/>
    <w:rsid w:val="00BD669F"/>
    <w:rsid w:val="00BD6D0C"/>
    <w:rsid w:val="00BD71B8"/>
    <w:rsid w:val="00BD7236"/>
    <w:rsid w:val="00BD772C"/>
    <w:rsid w:val="00BE0032"/>
    <w:rsid w:val="00BE062F"/>
    <w:rsid w:val="00BE12C8"/>
    <w:rsid w:val="00BE1482"/>
    <w:rsid w:val="00BE23F3"/>
    <w:rsid w:val="00BE2C9B"/>
    <w:rsid w:val="00BE3A17"/>
    <w:rsid w:val="00BE3D3E"/>
    <w:rsid w:val="00BE4D46"/>
    <w:rsid w:val="00BE4E49"/>
    <w:rsid w:val="00BE52DE"/>
    <w:rsid w:val="00BE5FAC"/>
    <w:rsid w:val="00BE6456"/>
    <w:rsid w:val="00BE6577"/>
    <w:rsid w:val="00BE65DD"/>
    <w:rsid w:val="00BE66AD"/>
    <w:rsid w:val="00BE699C"/>
    <w:rsid w:val="00BE6DB5"/>
    <w:rsid w:val="00BE7B7B"/>
    <w:rsid w:val="00BF03B8"/>
    <w:rsid w:val="00BF0978"/>
    <w:rsid w:val="00BF0C0A"/>
    <w:rsid w:val="00BF0F7A"/>
    <w:rsid w:val="00BF1112"/>
    <w:rsid w:val="00BF1CEE"/>
    <w:rsid w:val="00BF2B55"/>
    <w:rsid w:val="00BF3E4E"/>
    <w:rsid w:val="00BF4144"/>
    <w:rsid w:val="00BF44DE"/>
    <w:rsid w:val="00BF453E"/>
    <w:rsid w:val="00BF468B"/>
    <w:rsid w:val="00BF4986"/>
    <w:rsid w:val="00BF4C17"/>
    <w:rsid w:val="00BF519B"/>
    <w:rsid w:val="00BF5627"/>
    <w:rsid w:val="00BF5AAA"/>
    <w:rsid w:val="00BF6008"/>
    <w:rsid w:val="00BF6B80"/>
    <w:rsid w:val="00BF7172"/>
    <w:rsid w:val="00C00C7F"/>
    <w:rsid w:val="00C01121"/>
    <w:rsid w:val="00C02544"/>
    <w:rsid w:val="00C0254A"/>
    <w:rsid w:val="00C02854"/>
    <w:rsid w:val="00C03C6E"/>
    <w:rsid w:val="00C05BBD"/>
    <w:rsid w:val="00C07443"/>
    <w:rsid w:val="00C10456"/>
    <w:rsid w:val="00C10855"/>
    <w:rsid w:val="00C10A68"/>
    <w:rsid w:val="00C10C11"/>
    <w:rsid w:val="00C1131B"/>
    <w:rsid w:val="00C11924"/>
    <w:rsid w:val="00C1283C"/>
    <w:rsid w:val="00C13589"/>
    <w:rsid w:val="00C13AD4"/>
    <w:rsid w:val="00C144D9"/>
    <w:rsid w:val="00C146C6"/>
    <w:rsid w:val="00C14E6B"/>
    <w:rsid w:val="00C15D05"/>
    <w:rsid w:val="00C16065"/>
    <w:rsid w:val="00C17403"/>
    <w:rsid w:val="00C179B5"/>
    <w:rsid w:val="00C20C45"/>
    <w:rsid w:val="00C21D46"/>
    <w:rsid w:val="00C21E15"/>
    <w:rsid w:val="00C24366"/>
    <w:rsid w:val="00C25632"/>
    <w:rsid w:val="00C262DB"/>
    <w:rsid w:val="00C271EC"/>
    <w:rsid w:val="00C27F7A"/>
    <w:rsid w:val="00C30939"/>
    <w:rsid w:val="00C30B49"/>
    <w:rsid w:val="00C30D07"/>
    <w:rsid w:val="00C315D8"/>
    <w:rsid w:val="00C31649"/>
    <w:rsid w:val="00C31874"/>
    <w:rsid w:val="00C31ADC"/>
    <w:rsid w:val="00C31B94"/>
    <w:rsid w:val="00C32099"/>
    <w:rsid w:val="00C32362"/>
    <w:rsid w:val="00C327EC"/>
    <w:rsid w:val="00C33567"/>
    <w:rsid w:val="00C337CB"/>
    <w:rsid w:val="00C33E43"/>
    <w:rsid w:val="00C34027"/>
    <w:rsid w:val="00C34886"/>
    <w:rsid w:val="00C350D5"/>
    <w:rsid w:val="00C3532A"/>
    <w:rsid w:val="00C353D6"/>
    <w:rsid w:val="00C3621F"/>
    <w:rsid w:val="00C370BD"/>
    <w:rsid w:val="00C372C3"/>
    <w:rsid w:val="00C378D0"/>
    <w:rsid w:val="00C40887"/>
    <w:rsid w:val="00C408BB"/>
    <w:rsid w:val="00C40BA1"/>
    <w:rsid w:val="00C40CBF"/>
    <w:rsid w:val="00C41411"/>
    <w:rsid w:val="00C42BCE"/>
    <w:rsid w:val="00C43A0B"/>
    <w:rsid w:val="00C43B53"/>
    <w:rsid w:val="00C43C70"/>
    <w:rsid w:val="00C440F7"/>
    <w:rsid w:val="00C4561A"/>
    <w:rsid w:val="00C46931"/>
    <w:rsid w:val="00C47FE0"/>
    <w:rsid w:val="00C50D27"/>
    <w:rsid w:val="00C50F18"/>
    <w:rsid w:val="00C53DD4"/>
    <w:rsid w:val="00C546B4"/>
    <w:rsid w:val="00C554B2"/>
    <w:rsid w:val="00C55926"/>
    <w:rsid w:val="00C55E67"/>
    <w:rsid w:val="00C55F5D"/>
    <w:rsid w:val="00C56B4C"/>
    <w:rsid w:val="00C57081"/>
    <w:rsid w:val="00C60105"/>
    <w:rsid w:val="00C6055A"/>
    <w:rsid w:val="00C61258"/>
    <w:rsid w:val="00C61A11"/>
    <w:rsid w:val="00C62392"/>
    <w:rsid w:val="00C62A15"/>
    <w:rsid w:val="00C63623"/>
    <w:rsid w:val="00C63816"/>
    <w:rsid w:val="00C63B40"/>
    <w:rsid w:val="00C64336"/>
    <w:rsid w:val="00C64C24"/>
    <w:rsid w:val="00C65462"/>
    <w:rsid w:val="00C6585E"/>
    <w:rsid w:val="00C65A68"/>
    <w:rsid w:val="00C662C8"/>
    <w:rsid w:val="00C66903"/>
    <w:rsid w:val="00C6703E"/>
    <w:rsid w:val="00C70204"/>
    <w:rsid w:val="00C708D3"/>
    <w:rsid w:val="00C71C2F"/>
    <w:rsid w:val="00C72051"/>
    <w:rsid w:val="00C7243A"/>
    <w:rsid w:val="00C7266C"/>
    <w:rsid w:val="00C72811"/>
    <w:rsid w:val="00C72DEC"/>
    <w:rsid w:val="00C732FB"/>
    <w:rsid w:val="00C733B1"/>
    <w:rsid w:val="00C73B36"/>
    <w:rsid w:val="00C74251"/>
    <w:rsid w:val="00C756A3"/>
    <w:rsid w:val="00C757F5"/>
    <w:rsid w:val="00C766DB"/>
    <w:rsid w:val="00C76B75"/>
    <w:rsid w:val="00C80B6C"/>
    <w:rsid w:val="00C80FA1"/>
    <w:rsid w:val="00C834B1"/>
    <w:rsid w:val="00C839E9"/>
    <w:rsid w:val="00C83E47"/>
    <w:rsid w:val="00C84311"/>
    <w:rsid w:val="00C8568F"/>
    <w:rsid w:val="00C861D3"/>
    <w:rsid w:val="00C86790"/>
    <w:rsid w:val="00C867FE"/>
    <w:rsid w:val="00C86960"/>
    <w:rsid w:val="00C869FF"/>
    <w:rsid w:val="00C86B69"/>
    <w:rsid w:val="00C86C48"/>
    <w:rsid w:val="00C86FF2"/>
    <w:rsid w:val="00C8702B"/>
    <w:rsid w:val="00C9059E"/>
    <w:rsid w:val="00C9062C"/>
    <w:rsid w:val="00C91C9E"/>
    <w:rsid w:val="00C924A0"/>
    <w:rsid w:val="00C92770"/>
    <w:rsid w:val="00C92A72"/>
    <w:rsid w:val="00C941E2"/>
    <w:rsid w:val="00C94427"/>
    <w:rsid w:val="00C94597"/>
    <w:rsid w:val="00C9502E"/>
    <w:rsid w:val="00C9590A"/>
    <w:rsid w:val="00C95F1D"/>
    <w:rsid w:val="00C96223"/>
    <w:rsid w:val="00C97637"/>
    <w:rsid w:val="00C97AFB"/>
    <w:rsid w:val="00CA1482"/>
    <w:rsid w:val="00CA19DD"/>
    <w:rsid w:val="00CA2209"/>
    <w:rsid w:val="00CA23C0"/>
    <w:rsid w:val="00CA33B5"/>
    <w:rsid w:val="00CA3AFB"/>
    <w:rsid w:val="00CA48FC"/>
    <w:rsid w:val="00CA4C25"/>
    <w:rsid w:val="00CA5104"/>
    <w:rsid w:val="00CA520F"/>
    <w:rsid w:val="00CA5BEF"/>
    <w:rsid w:val="00CA6E00"/>
    <w:rsid w:val="00CA6E58"/>
    <w:rsid w:val="00CA7049"/>
    <w:rsid w:val="00CA78BF"/>
    <w:rsid w:val="00CB06C0"/>
    <w:rsid w:val="00CB0835"/>
    <w:rsid w:val="00CB111F"/>
    <w:rsid w:val="00CB1368"/>
    <w:rsid w:val="00CB269F"/>
    <w:rsid w:val="00CB2ADF"/>
    <w:rsid w:val="00CB2B5F"/>
    <w:rsid w:val="00CB2DF4"/>
    <w:rsid w:val="00CB33D3"/>
    <w:rsid w:val="00CB3C0D"/>
    <w:rsid w:val="00CB4058"/>
    <w:rsid w:val="00CB4948"/>
    <w:rsid w:val="00CB5522"/>
    <w:rsid w:val="00CB5771"/>
    <w:rsid w:val="00CB5AB7"/>
    <w:rsid w:val="00CB69A0"/>
    <w:rsid w:val="00CB69F7"/>
    <w:rsid w:val="00CB70D4"/>
    <w:rsid w:val="00CB775F"/>
    <w:rsid w:val="00CC0947"/>
    <w:rsid w:val="00CC098E"/>
    <w:rsid w:val="00CC0D2B"/>
    <w:rsid w:val="00CC1040"/>
    <w:rsid w:val="00CC24A5"/>
    <w:rsid w:val="00CC28C9"/>
    <w:rsid w:val="00CC2D67"/>
    <w:rsid w:val="00CC3A91"/>
    <w:rsid w:val="00CC445B"/>
    <w:rsid w:val="00CC553B"/>
    <w:rsid w:val="00CC6C2D"/>
    <w:rsid w:val="00CC6D68"/>
    <w:rsid w:val="00CC75F5"/>
    <w:rsid w:val="00CD03CC"/>
    <w:rsid w:val="00CD0C9D"/>
    <w:rsid w:val="00CD1028"/>
    <w:rsid w:val="00CD2B44"/>
    <w:rsid w:val="00CD3BB4"/>
    <w:rsid w:val="00CD4176"/>
    <w:rsid w:val="00CD708F"/>
    <w:rsid w:val="00CD715A"/>
    <w:rsid w:val="00CD7BC2"/>
    <w:rsid w:val="00CE0490"/>
    <w:rsid w:val="00CE1228"/>
    <w:rsid w:val="00CE16DB"/>
    <w:rsid w:val="00CE2645"/>
    <w:rsid w:val="00CE4243"/>
    <w:rsid w:val="00CE5700"/>
    <w:rsid w:val="00CE5AC9"/>
    <w:rsid w:val="00CE6646"/>
    <w:rsid w:val="00CE720D"/>
    <w:rsid w:val="00CF0BB2"/>
    <w:rsid w:val="00CF0F8E"/>
    <w:rsid w:val="00CF13B4"/>
    <w:rsid w:val="00CF1666"/>
    <w:rsid w:val="00CF240A"/>
    <w:rsid w:val="00CF47D4"/>
    <w:rsid w:val="00CF5433"/>
    <w:rsid w:val="00CF57F3"/>
    <w:rsid w:val="00CF59A2"/>
    <w:rsid w:val="00CF625D"/>
    <w:rsid w:val="00CF6837"/>
    <w:rsid w:val="00CF691C"/>
    <w:rsid w:val="00CF6AC1"/>
    <w:rsid w:val="00CF6B93"/>
    <w:rsid w:val="00CF6DC6"/>
    <w:rsid w:val="00D00184"/>
    <w:rsid w:val="00D00AE6"/>
    <w:rsid w:val="00D01BFD"/>
    <w:rsid w:val="00D0277D"/>
    <w:rsid w:val="00D027FA"/>
    <w:rsid w:val="00D02868"/>
    <w:rsid w:val="00D02BD5"/>
    <w:rsid w:val="00D02C91"/>
    <w:rsid w:val="00D031F2"/>
    <w:rsid w:val="00D04F4F"/>
    <w:rsid w:val="00D05DFB"/>
    <w:rsid w:val="00D079D9"/>
    <w:rsid w:val="00D07E2A"/>
    <w:rsid w:val="00D07F31"/>
    <w:rsid w:val="00D10011"/>
    <w:rsid w:val="00D1289F"/>
    <w:rsid w:val="00D128DF"/>
    <w:rsid w:val="00D12A77"/>
    <w:rsid w:val="00D13200"/>
    <w:rsid w:val="00D13717"/>
    <w:rsid w:val="00D14941"/>
    <w:rsid w:val="00D149F3"/>
    <w:rsid w:val="00D1510F"/>
    <w:rsid w:val="00D153E0"/>
    <w:rsid w:val="00D15550"/>
    <w:rsid w:val="00D159EB"/>
    <w:rsid w:val="00D15C58"/>
    <w:rsid w:val="00D170C8"/>
    <w:rsid w:val="00D17704"/>
    <w:rsid w:val="00D17A01"/>
    <w:rsid w:val="00D208FE"/>
    <w:rsid w:val="00D21035"/>
    <w:rsid w:val="00D2142B"/>
    <w:rsid w:val="00D2213D"/>
    <w:rsid w:val="00D22741"/>
    <w:rsid w:val="00D22840"/>
    <w:rsid w:val="00D22AFE"/>
    <w:rsid w:val="00D22DE6"/>
    <w:rsid w:val="00D23B30"/>
    <w:rsid w:val="00D2438F"/>
    <w:rsid w:val="00D24D08"/>
    <w:rsid w:val="00D24F92"/>
    <w:rsid w:val="00D257C7"/>
    <w:rsid w:val="00D25997"/>
    <w:rsid w:val="00D25F0E"/>
    <w:rsid w:val="00D262F5"/>
    <w:rsid w:val="00D26695"/>
    <w:rsid w:val="00D274B5"/>
    <w:rsid w:val="00D27A4B"/>
    <w:rsid w:val="00D33741"/>
    <w:rsid w:val="00D34877"/>
    <w:rsid w:val="00D35560"/>
    <w:rsid w:val="00D363CF"/>
    <w:rsid w:val="00D36472"/>
    <w:rsid w:val="00D3657D"/>
    <w:rsid w:val="00D36906"/>
    <w:rsid w:val="00D36A27"/>
    <w:rsid w:val="00D37299"/>
    <w:rsid w:val="00D40585"/>
    <w:rsid w:val="00D405E8"/>
    <w:rsid w:val="00D41D5B"/>
    <w:rsid w:val="00D41FCE"/>
    <w:rsid w:val="00D42F3C"/>
    <w:rsid w:val="00D434D9"/>
    <w:rsid w:val="00D43C57"/>
    <w:rsid w:val="00D440C7"/>
    <w:rsid w:val="00D44AF4"/>
    <w:rsid w:val="00D44E5D"/>
    <w:rsid w:val="00D47AD3"/>
    <w:rsid w:val="00D47D5E"/>
    <w:rsid w:val="00D51C8D"/>
    <w:rsid w:val="00D51FAE"/>
    <w:rsid w:val="00D52292"/>
    <w:rsid w:val="00D531DF"/>
    <w:rsid w:val="00D5349D"/>
    <w:rsid w:val="00D54258"/>
    <w:rsid w:val="00D54E29"/>
    <w:rsid w:val="00D56014"/>
    <w:rsid w:val="00D610ED"/>
    <w:rsid w:val="00D62376"/>
    <w:rsid w:val="00D623AA"/>
    <w:rsid w:val="00D6419F"/>
    <w:rsid w:val="00D65F5B"/>
    <w:rsid w:val="00D66C69"/>
    <w:rsid w:val="00D67A7F"/>
    <w:rsid w:val="00D67F9F"/>
    <w:rsid w:val="00D67FAA"/>
    <w:rsid w:val="00D71B29"/>
    <w:rsid w:val="00D71C03"/>
    <w:rsid w:val="00D71DE6"/>
    <w:rsid w:val="00D7271A"/>
    <w:rsid w:val="00D7290D"/>
    <w:rsid w:val="00D72A79"/>
    <w:rsid w:val="00D72FBA"/>
    <w:rsid w:val="00D73BF4"/>
    <w:rsid w:val="00D7490E"/>
    <w:rsid w:val="00D75DFF"/>
    <w:rsid w:val="00D768BC"/>
    <w:rsid w:val="00D805A6"/>
    <w:rsid w:val="00D80BA3"/>
    <w:rsid w:val="00D81A57"/>
    <w:rsid w:val="00D83044"/>
    <w:rsid w:val="00D8395E"/>
    <w:rsid w:val="00D850AB"/>
    <w:rsid w:val="00D8531B"/>
    <w:rsid w:val="00D85429"/>
    <w:rsid w:val="00D85A3E"/>
    <w:rsid w:val="00D8603F"/>
    <w:rsid w:val="00D86070"/>
    <w:rsid w:val="00D87107"/>
    <w:rsid w:val="00D901B0"/>
    <w:rsid w:val="00D90335"/>
    <w:rsid w:val="00D91592"/>
    <w:rsid w:val="00D91873"/>
    <w:rsid w:val="00D91B7D"/>
    <w:rsid w:val="00D91C3F"/>
    <w:rsid w:val="00D92539"/>
    <w:rsid w:val="00D92E9B"/>
    <w:rsid w:val="00D93189"/>
    <w:rsid w:val="00D93757"/>
    <w:rsid w:val="00D93E0B"/>
    <w:rsid w:val="00D949D9"/>
    <w:rsid w:val="00D95D4E"/>
    <w:rsid w:val="00D96464"/>
    <w:rsid w:val="00D96CF1"/>
    <w:rsid w:val="00D97080"/>
    <w:rsid w:val="00D97396"/>
    <w:rsid w:val="00DA0355"/>
    <w:rsid w:val="00DA0498"/>
    <w:rsid w:val="00DA0CDE"/>
    <w:rsid w:val="00DA125A"/>
    <w:rsid w:val="00DA27B1"/>
    <w:rsid w:val="00DA2894"/>
    <w:rsid w:val="00DA2EE7"/>
    <w:rsid w:val="00DA30CA"/>
    <w:rsid w:val="00DA4643"/>
    <w:rsid w:val="00DA78A2"/>
    <w:rsid w:val="00DB0437"/>
    <w:rsid w:val="00DB134B"/>
    <w:rsid w:val="00DB2015"/>
    <w:rsid w:val="00DB3194"/>
    <w:rsid w:val="00DB5AFA"/>
    <w:rsid w:val="00DB6FDF"/>
    <w:rsid w:val="00DB7A9E"/>
    <w:rsid w:val="00DB7BC2"/>
    <w:rsid w:val="00DC07B2"/>
    <w:rsid w:val="00DC2390"/>
    <w:rsid w:val="00DC24C2"/>
    <w:rsid w:val="00DC3A03"/>
    <w:rsid w:val="00DC3E43"/>
    <w:rsid w:val="00DC3EB9"/>
    <w:rsid w:val="00DC59F9"/>
    <w:rsid w:val="00DC5A70"/>
    <w:rsid w:val="00DC63B0"/>
    <w:rsid w:val="00DC6A73"/>
    <w:rsid w:val="00DC6CA5"/>
    <w:rsid w:val="00DD113F"/>
    <w:rsid w:val="00DD121C"/>
    <w:rsid w:val="00DD13AA"/>
    <w:rsid w:val="00DD25BD"/>
    <w:rsid w:val="00DD34F8"/>
    <w:rsid w:val="00DD38EE"/>
    <w:rsid w:val="00DD3985"/>
    <w:rsid w:val="00DD4C3C"/>
    <w:rsid w:val="00DD4E5E"/>
    <w:rsid w:val="00DD5E0D"/>
    <w:rsid w:val="00DD6168"/>
    <w:rsid w:val="00DD66E8"/>
    <w:rsid w:val="00DD6B02"/>
    <w:rsid w:val="00DD72AD"/>
    <w:rsid w:val="00DD7383"/>
    <w:rsid w:val="00DD7687"/>
    <w:rsid w:val="00DD78D5"/>
    <w:rsid w:val="00DD7E54"/>
    <w:rsid w:val="00DE012E"/>
    <w:rsid w:val="00DE0BA5"/>
    <w:rsid w:val="00DE0D34"/>
    <w:rsid w:val="00DE2051"/>
    <w:rsid w:val="00DE31DF"/>
    <w:rsid w:val="00DE32EC"/>
    <w:rsid w:val="00DE3AD0"/>
    <w:rsid w:val="00DE3DA6"/>
    <w:rsid w:val="00DE4153"/>
    <w:rsid w:val="00DE5C7D"/>
    <w:rsid w:val="00DF03FE"/>
    <w:rsid w:val="00DF0770"/>
    <w:rsid w:val="00DF0833"/>
    <w:rsid w:val="00DF0D72"/>
    <w:rsid w:val="00DF0F0D"/>
    <w:rsid w:val="00DF1505"/>
    <w:rsid w:val="00DF193F"/>
    <w:rsid w:val="00DF227A"/>
    <w:rsid w:val="00DF268D"/>
    <w:rsid w:val="00DF2D0A"/>
    <w:rsid w:val="00DF368B"/>
    <w:rsid w:val="00DF3E80"/>
    <w:rsid w:val="00DF4042"/>
    <w:rsid w:val="00DF466D"/>
    <w:rsid w:val="00DF4751"/>
    <w:rsid w:val="00DF4AB8"/>
    <w:rsid w:val="00DF6D69"/>
    <w:rsid w:val="00DF780A"/>
    <w:rsid w:val="00DF7DE0"/>
    <w:rsid w:val="00E00B8B"/>
    <w:rsid w:val="00E01407"/>
    <w:rsid w:val="00E016C3"/>
    <w:rsid w:val="00E01E5E"/>
    <w:rsid w:val="00E0205F"/>
    <w:rsid w:val="00E020F9"/>
    <w:rsid w:val="00E03AB7"/>
    <w:rsid w:val="00E03B78"/>
    <w:rsid w:val="00E03EBA"/>
    <w:rsid w:val="00E043BD"/>
    <w:rsid w:val="00E04E33"/>
    <w:rsid w:val="00E057CF"/>
    <w:rsid w:val="00E05CF3"/>
    <w:rsid w:val="00E06C0E"/>
    <w:rsid w:val="00E06E3E"/>
    <w:rsid w:val="00E0705E"/>
    <w:rsid w:val="00E076DB"/>
    <w:rsid w:val="00E07D7E"/>
    <w:rsid w:val="00E10B6A"/>
    <w:rsid w:val="00E129A3"/>
    <w:rsid w:val="00E12DC0"/>
    <w:rsid w:val="00E12FD1"/>
    <w:rsid w:val="00E13355"/>
    <w:rsid w:val="00E13872"/>
    <w:rsid w:val="00E13C14"/>
    <w:rsid w:val="00E14360"/>
    <w:rsid w:val="00E14A6A"/>
    <w:rsid w:val="00E15973"/>
    <w:rsid w:val="00E15B1A"/>
    <w:rsid w:val="00E16615"/>
    <w:rsid w:val="00E16808"/>
    <w:rsid w:val="00E16BFC"/>
    <w:rsid w:val="00E17DE2"/>
    <w:rsid w:val="00E20F33"/>
    <w:rsid w:val="00E20FF8"/>
    <w:rsid w:val="00E210E8"/>
    <w:rsid w:val="00E225A1"/>
    <w:rsid w:val="00E225AB"/>
    <w:rsid w:val="00E22928"/>
    <w:rsid w:val="00E22E8C"/>
    <w:rsid w:val="00E23729"/>
    <w:rsid w:val="00E23F71"/>
    <w:rsid w:val="00E24864"/>
    <w:rsid w:val="00E24D5D"/>
    <w:rsid w:val="00E25FB8"/>
    <w:rsid w:val="00E268B0"/>
    <w:rsid w:val="00E27E79"/>
    <w:rsid w:val="00E30655"/>
    <w:rsid w:val="00E30735"/>
    <w:rsid w:val="00E31057"/>
    <w:rsid w:val="00E31567"/>
    <w:rsid w:val="00E319E7"/>
    <w:rsid w:val="00E32979"/>
    <w:rsid w:val="00E34AC2"/>
    <w:rsid w:val="00E34FAC"/>
    <w:rsid w:val="00E35E60"/>
    <w:rsid w:val="00E36903"/>
    <w:rsid w:val="00E36D73"/>
    <w:rsid w:val="00E36F28"/>
    <w:rsid w:val="00E37373"/>
    <w:rsid w:val="00E376F8"/>
    <w:rsid w:val="00E40191"/>
    <w:rsid w:val="00E41190"/>
    <w:rsid w:val="00E42BA7"/>
    <w:rsid w:val="00E44A8B"/>
    <w:rsid w:val="00E456AB"/>
    <w:rsid w:val="00E45944"/>
    <w:rsid w:val="00E460FF"/>
    <w:rsid w:val="00E46375"/>
    <w:rsid w:val="00E472AD"/>
    <w:rsid w:val="00E47DB5"/>
    <w:rsid w:val="00E50128"/>
    <w:rsid w:val="00E50D5D"/>
    <w:rsid w:val="00E5161A"/>
    <w:rsid w:val="00E52BCA"/>
    <w:rsid w:val="00E531C0"/>
    <w:rsid w:val="00E55569"/>
    <w:rsid w:val="00E55812"/>
    <w:rsid w:val="00E55D46"/>
    <w:rsid w:val="00E55E59"/>
    <w:rsid w:val="00E55FCB"/>
    <w:rsid w:val="00E566CA"/>
    <w:rsid w:val="00E56984"/>
    <w:rsid w:val="00E60651"/>
    <w:rsid w:val="00E60894"/>
    <w:rsid w:val="00E60A0A"/>
    <w:rsid w:val="00E60C97"/>
    <w:rsid w:val="00E61B06"/>
    <w:rsid w:val="00E6222E"/>
    <w:rsid w:val="00E62253"/>
    <w:rsid w:val="00E624C4"/>
    <w:rsid w:val="00E6253F"/>
    <w:rsid w:val="00E627EB"/>
    <w:rsid w:val="00E62A3D"/>
    <w:rsid w:val="00E63749"/>
    <w:rsid w:val="00E63B72"/>
    <w:rsid w:val="00E63DB3"/>
    <w:rsid w:val="00E641D5"/>
    <w:rsid w:val="00E658E8"/>
    <w:rsid w:val="00E66146"/>
    <w:rsid w:val="00E662FC"/>
    <w:rsid w:val="00E667AA"/>
    <w:rsid w:val="00E671B2"/>
    <w:rsid w:val="00E6740A"/>
    <w:rsid w:val="00E67A09"/>
    <w:rsid w:val="00E70A10"/>
    <w:rsid w:val="00E70E13"/>
    <w:rsid w:val="00E725FE"/>
    <w:rsid w:val="00E74534"/>
    <w:rsid w:val="00E74DB1"/>
    <w:rsid w:val="00E7543E"/>
    <w:rsid w:val="00E75C00"/>
    <w:rsid w:val="00E76500"/>
    <w:rsid w:val="00E773D8"/>
    <w:rsid w:val="00E7785D"/>
    <w:rsid w:val="00E8064B"/>
    <w:rsid w:val="00E80B24"/>
    <w:rsid w:val="00E81270"/>
    <w:rsid w:val="00E81E67"/>
    <w:rsid w:val="00E82345"/>
    <w:rsid w:val="00E828FA"/>
    <w:rsid w:val="00E830F5"/>
    <w:rsid w:val="00E83618"/>
    <w:rsid w:val="00E83DE4"/>
    <w:rsid w:val="00E83FEF"/>
    <w:rsid w:val="00E840B0"/>
    <w:rsid w:val="00E84763"/>
    <w:rsid w:val="00E84868"/>
    <w:rsid w:val="00E84A03"/>
    <w:rsid w:val="00E8556D"/>
    <w:rsid w:val="00E85930"/>
    <w:rsid w:val="00E8673C"/>
    <w:rsid w:val="00E87A8C"/>
    <w:rsid w:val="00E87CAD"/>
    <w:rsid w:val="00E87CEE"/>
    <w:rsid w:val="00E92267"/>
    <w:rsid w:val="00E927E3"/>
    <w:rsid w:val="00E92B7B"/>
    <w:rsid w:val="00E9329E"/>
    <w:rsid w:val="00E93764"/>
    <w:rsid w:val="00E96934"/>
    <w:rsid w:val="00E9744C"/>
    <w:rsid w:val="00E9783E"/>
    <w:rsid w:val="00E978F6"/>
    <w:rsid w:val="00EA044C"/>
    <w:rsid w:val="00EA0B8D"/>
    <w:rsid w:val="00EA3674"/>
    <w:rsid w:val="00EA53DD"/>
    <w:rsid w:val="00EA55A7"/>
    <w:rsid w:val="00EA699B"/>
    <w:rsid w:val="00EA7EFB"/>
    <w:rsid w:val="00EB0059"/>
    <w:rsid w:val="00EB0CD2"/>
    <w:rsid w:val="00EB0CEC"/>
    <w:rsid w:val="00EB1060"/>
    <w:rsid w:val="00EB15B6"/>
    <w:rsid w:val="00EB1627"/>
    <w:rsid w:val="00EB2000"/>
    <w:rsid w:val="00EB23D0"/>
    <w:rsid w:val="00EB2566"/>
    <w:rsid w:val="00EB34B3"/>
    <w:rsid w:val="00EB34BD"/>
    <w:rsid w:val="00EB39AF"/>
    <w:rsid w:val="00EB3A84"/>
    <w:rsid w:val="00EB46C4"/>
    <w:rsid w:val="00EB5BE8"/>
    <w:rsid w:val="00EB64EB"/>
    <w:rsid w:val="00EB670D"/>
    <w:rsid w:val="00EB6884"/>
    <w:rsid w:val="00EB6CAE"/>
    <w:rsid w:val="00EB70D9"/>
    <w:rsid w:val="00EB750E"/>
    <w:rsid w:val="00EB7C01"/>
    <w:rsid w:val="00EC036E"/>
    <w:rsid w:val="00EC0694"/>
    <w:rsid w:val="00EC1231"/>
    <w:rsid w:val="00EC268A"/>
    <w:rsid w:val="00EC2DB4"/>
    <w:rsid w:val="00EC3A2E"/>
    <w:rsid w:val="00EC3A92"/>
    <w:rsid w:val="00EC41DC"/>
    <w:rsid w:val="00EC5EA6"/>
    <w:rsid w:val="00EC68EE"/>
    <w:rsid w:val="00EC73AB"/>
    <w:rsid w:val="00EC78BA"/>
    <w:rsid w:val="00ED01A0"/>
    <w:rsid w:val="00ED03A0"/>
    <w:rsid w:val="00ED1C9D"/>
    <w:rsid w:val="00ED2D9E"/>
    <w:rsid w:val="00ED36EF"/>
    <w:rsid w:val="00ED67B3"/>
    <w:rsid w:val="00ED6BAC"/>
    <w:rsid w:val="00ED6BC6"/>
    <w:rsid w:val="00ED6D4E"/>
    <w:rsid w:val="00ED7823"/>
    <w:rsid w:val="00EE0777"/>
    <w:rsid w:val="00EE0AAD"/>
    <w:rsid w:val="00EE0BF3"/>
    <w:rsid w:val="00EE1E83"/>
    <w:rsid w:val="00EE22C5"/>
    <w:rsid w:val="00EE2D86"/>
    <w:rsid w:val="00EE3425"/>
    <w:rsid w:val="00EE3FE8"/>
    <w:rsid w:val="00EE4341"/>
    <w:rsid w:val="00EE4D2C"/>
    <w:rsid w:val="00EE5BFD"/>
    <w:rsid w:val="00EE611B"/>
    <w:rsid w:val="00EF0104"/>
    <w:rsid w:val="00EF1500"/>
    <w:rsid w:val="00EF204D"/>
    <w:rsid w:val="00EF2796"/>
    <w:rsid w:val="00EF376E"/>
    <w:rsid w:val="00EF3843"/>
    <w:rsid w:val="00EF389F"/>
    <w:rsid w:val="00EF3FD8"/>
    <w:rsid w:val="00EF474B"/>
    <w:rsid w:val="00EF48CF"/>
    <w:rsid w:val="00EF5A52"/>
    <w:rsid w:val="00EF5B0D"/>
    <w:rsid w:val="00EF6644"/>
    <w:rsid w:val="00F00076"/>
    <w:rsid w:val="00F00351"/>
    <w:rsid w:val="00F00868"/>
    <w:rsid w:val="00F01239"/>
    <w:rsid w:val="00F01282"/>
    <w:rsid w:val="00F01861"/>
    <w:rsid w:val="00F02009"/>
    <w:rsid w:val="00F025B1"/>
    <w:rsid w:val="00F02D85"/>
    <w:rsid w:val="00F03CC7"/>
    <w:rsid w:val="00F045F0"/>
    <w:rsid w:val="00F04739"/>
    <w:rsid w:val="00F0570A"/>
    <w:rsid w:val="00F062B5"/>
    <w:rsid w:val="00F06929"/>
    <w:rsid w:val="00F0780B"/>
    <w:rsid w:val="00F07CEC"/>
    <w:rsid w:val="00F10D22"/>
    <w:rsid w:val="00F10F39"/>
    <w:rsid w:val="00F11FF2"/>
    <w:rsid w:val="00F12040"/>
    <w:rsid w:val="00F1241F"/>
    <w:rsid w:val="00F127B1"/>
    <w:rsid w:val="00F1426E"/>
    <w:rsid w:val="00F14389"/>
    <w:rsid w:val="00F144C7"/>
    <w:rsid w:val="00F14982"/>
    <w:rsid w:val="00F14A2B"/>
    <w:rsid w:val="00F16569"/>
    <w:rsid w:val="00F16DFD"/>
    <w:rsid w:val="00F17AC2"/>
    <w:rsid w:val="00F20719"/>
    <w:rsid w:val="00F20D83"/>
    <w:rsid w:val="00F215C4"/>
    <w:rsid w:val="00F21BAF"/>
    <w:rsid w:val="00F2254F"/>
    <w:rsid w:val="00F22609"/>
    <w:rsid w:val="00F22BA6"/>
    <w:rsid w:val="00F23108"/>
    <w:rsid w:val="00F24661"/>
    <w:rsid w:val="00F24A2C"/>
    <w:rsid w:val="00F2617F"/>
    <w:rsid w:val="00F2696D"/>
    <w:rsid w:val="00F272EF"/>
    <w:rsid w:val="00F3128B"/>
    <w:rsid w:val="00F31CD4"/>
    <w:rsid w:val="00F320FA"/>
    <w:rsid w:val="00F327C5"/>
    <w:rsid w:val="00F32C14"/>
    <w:rsid w:val="00F33623"/>
    <w:rsid w:val="00F33ABF"/>
    <w:rsid w:val="00F33C9F"/>
    <w:rsid w:val="00F3405D"/>
    <w:rsid w:val="00F340E4"/>
    <w:rsid w:val="00F346B3"/>
    <w:rsid w:val="00F35B10"/>
    <w:rsid w:val="00F36886"/>
    <w:rsid w:val="00F37435"/>
    <w:rsid w:val="00F37C09"/>
    <w:rsid w:val="00F401FD"/>
    <w:rsid w:val="00F40315"/>
    <w:rsid w:val="00F40C1F"/>
    <w:rsid w:val="00F41BA3"/>
    <w:rsid w:val="00F41D03"/>
    <w:rsid w:val="00F420F8"/>
    <w:rsid w:val="00F429DD"/>
    <w:rsid w:val="00F42BD9"/>
    <w:rsid w:val="00F43F98"/>
    <w:rsid w:val="00F4472D"/>
    <w:rsid w:val="00F44857"/>
    <w:rsid w:val="00F45087"/>
    <w:rsid w:val="00F458EF"/>
    <w:rsid w:val="00F4600C"/>
    <w:rsid w:val="00F472E5"/>
    <w:rsid w:val="00F475CF"/>
    <w:rsid w:val="00F4785C"/>
    <w:rsid w:val="00F503DC"/>
    <w:rsid w:val="00F50411"/>
    <w:rsid w:val="00F51018"/>
    <w:rsid w:val="00F511E5"/>
    <w:rsid w:val="00F514E3"/>
    <w:rsid w:val="00F51DD7"/>
    <w:rsid w:val="00F52E7E"/>
    <w:rsid w:val="00F53BC9"/>
    <w:rsid w:val="00F542E3"/>
    <w:rsid w:val="00F5434B"/>
    <w:rsid w:val="00F5544C"/>
    <w:rsid w:val="00F555E5"/>
    <w:rsid w:val="00F5580B"/>
    <w:rsid w:val="00F560A6"/>
    <w:rsid w:val="00F56D67"/>
    <w:rsid w:val="00F60538"/>
    <w:rsid w:val="00F60C5A"/>
    <w:rsid w:val="00F60D18"/>
    <w:rsid w:val="00F6192C"/>
    <w:rsid w:val="00F627F4"/>
    <w:rsid w:val="00F63320"/>
    <w:rsid w:val="00F64383"/>
    <w:rsid w:val="00F6504D"/>
    <w:rsid w:val="00F6539C"/>
    <w:rsid w:val="00F65FC1"/>
    <w:rsid w:val="00F673DB"/>
    <w:rsid w:val="00F705D6"/>
    <w:rsid w:val="00F70A2C"/>
    <w:rsid w:val="00F70A90"/>
    <w:rsid w:val="00F70D70"/>
    <w:rsid w:val="00F70EF4"/>
    <w:rsid w:val="00F71D66"/>
    <w:rsid w:val="00F7230E"/>
    <w:rsid w:val="00F72D45"/>
    <w:rsid w:val="00F73404"/>
    <w:rsid w:val="00F73D3B"/>
    <w:rsid w:val="00F745ED"/>
    <w:rsid w:val="00F7480A"/>
    <w:rsid w:val="00F74D62"/>
    <w:rsid w:val="00F74E80"/>
    <w:rsid w:val="00F758D7"/>
    <w:rsid w:val="00F771D7"/>
    <w:rsid w:val="00F778A8"/>
    <w:rsid w:val="00F77D4D"/>
    <w:rsid w:val="00F80C00"/>
    <w:rsid w:val="00F82E27"/>
    <w:rsid w:val="00F82F6D"/>
    <w:rsid w:val="00F8333D"/>
    <w:rsid w:val="00F83538"/>
    <w:rsid w:val="00F83649"/>
    <w:rsid w:val="00F8404C"/>
    <w:rsid w:val="00F846CF"/>
    <w:rsid w:val="00F85CA1"/>
    <w:rsid w:val="00F869FA"/>
    <w:rsid w:val="00F86A2A"/>
    <w:rsid w:val="00F87357"/>
    <w:rsid w:val="00F8750A"/>
    <w:rsid w:val="00F878B9"/>
    <w:rsid w:val="00F878DA"/>
    <w:rsid w:val="00F87C75"/>
    <w:rsid w:val="00F9075B"/>
    <w:rsid w:val="00F90D0D"/>
    <w:rsid w:val="00F90F3C"/>
    <w:rsid w:val="00F913B9"/>
    <w:rsid w:val="00F918F8"/>
    <w:rsid w:val="00F91E6A"/>
    <w:rsid w:val="00F92027"/>
    <w:rsid w:val="00F926B8"/>
    <w:rsid w:val="00F93E51"/>
    <w:rsid w:val="00F94846"/>
    <w:rsid w:val="00F95577"/>
    <w:rsid w:val="00F95F42"/>
    <w:rsid w:val="00F96C4B"/>
    <w:rsid w:val="00F97D3F"/>
    <w:rsid w:val="00FA036D"/>
    <w:rsid w:val="00FA245E"/>
    <w:rsid w:val="00FA2A5B"/>
    <w:rsid w:val="00FA2AE0"/>
    <w:rsid w:val="00FA3C52"/>
    <w:rsid w:val="00FA4779"/>
    <w:rsid w:val="00FA53A2"/>
    <w:rsid w:val="00FA5BE5"/>
    <w:rsid w:val="00FA5EA3"/>
    <w:rsid w:val="00FA654E"/>
    <w:rsid w:val="00FA69FF"/>
    <w:rsid w:val="00FA7FCF"/>
    <w:rsid w:val="00FB0A69"/>
    <w:rsid w:val="00FB1646"/>
    <w:rsid w:val="00FB1915"/>
    <w:rsid w:val="00FB2305"/>
    <w:rsid w:val="00FB2468"/>
    <w:rsid w:val="00FB25FB"/>
    <w:rsid w:val="00FB2BB1"/>
    <w:rsid w:val="00FB3C9E"/>
    <w:rsid w:val="00FB46C8"/>
    <w:rsid w:val="00FB552A"/>
    <w:rsid w:val="00FB5949"/>
    <w:rsid w:val="00FB5DCD"/>
    <w:rsid w:val="00FB60D7"/>
    <w:rsid w:val="00FB6687"/>
    <w:rsid w:val="00FB6E07"/>
    <w:rsid w:val="00FB75C0"/>
    <w:rsid w:val="00FB7EDA"/>
    <w:rsid w:val="00FC0859"/>
    <w:rsid w:val="00FC21E4"/>
    <w:rsid w:val="00FC2C4F"/>
    <w:rsid w:val="00FC321E"/>
    <w:rsid w:val="00FC5158"/>
    <w:rsid w:val="00FC6A57"/>
    <w:rsid w:val="00FC6F05"/>
    <w:rsid w:val="00FC70EA"/>
    <w:rsid w:val="00FD0474"/>
    <w:rsid w:val="00FD09CE"/>
    <w:rsid w:val="00FD0A88"/>
    <w:rsid w:val="00FD203A"/>
    <w:rsid w:val="00FD4275"/>
    <w:rsid w:val="00FD49CF"/>
    <w:rsid w:val="00FD5703"/>
    <w:rsid w:val="00FD5A7B"/>
    <w:rsid w:val="00FD5DBA"/>
    <w:rsid w:val="00FD5EA7"/>
    <w:rsid w:val="00FD5F10"/>
    <w:rsid w:val="00FD6498"/>
    <w:rsid w:val="00FD74D6"/>
    <w:rsid w:val="00FD753B"/>
    <w:rsid w:val="00FD75FE"/>
    <w:rsid w:val="00FE0693"/>
    <w:rsid w:val="00FE075B"/>
    <w:rsid w:val="00FE0B17"/>
    <w:rsid w:val="00FE1840"/>
    <w:rsid w:val="00FE1C23"/>
    <w:rsid w:val="00FE2A29"/>
    <w:rsid w:val="00FE2B34"/>
    <w:rsid w:val="00FE2DDB"/>
    <w:rsid w:val="00FE39E6"/>
    <w:rsid w:val="00FE465E"/>
    <w:rsid w:val="00FE5D82"/>
    <w:rsid w:val="00FE76D8"/>
    <w:rsid w:val="00FE7B60"/>
    <w:rsid w:val="00FF0344"/>
    <w:rsid w:val="00FF0818"/>
    <w:rsid w:val="00FF0AF2"/>
    <w:rsid w:val="00FF0B4B"/>
    <w:rsid w:val="00FF2897"/>
    <w:rsid w:val="00FF2CD1"/>
    <w:rsid w:val="00FF308A"/>
    <w:rsid w:val="00FF3332"/>
    <w:rsid w:val="00FF4215"/>
    <w:rsid w:val="00FF4379"/>
    <w:rsid w:val="00FF5E0D"/>
    <w:rsid w:val="00FF6C85"/>
    <w:rsid w:val="00FF7A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6AF017"/>
  <w15:docId w15:val="{56E3BC22-847B-40B4-BB4B-91DE16085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95A"/>
    <w:pPr>
      <w:spacing w:after="200" w:line="276" w:lineRule="auto"/>
    </w:pPr>
    <w:rPr>
      <w:rFonts w:ascii="Times New Roman" w:hAnsi="Times New Roman"/>
      <w:sz w:val="24"/>
      <w:szCs w:val="22"/>
      <w:lang w:eastAsia="en-US"/>
    </w:rPr>
  </w:style>
  <w:style w:type="paragraph" w:styleId="Heading1">
    <w:name w:val="heading 1"/>
    <w:basedOn w:val="Normal"/>
    <w:link w:val="Heading1Char"/>
    <w:uiPriority w:val="99"/>
    <w:qFormat/>
    <w:rsid w:val="00FA4779"/>
    <w:pPr>
      <w:spacing w:before="100" w:beforeAutospacing="1" w:after="100" w:afterAutospacing="1" w:line="240" w:lineRule="auto"/>
      <w:outlineLvl w:val="0"/>
    </w:pPr>
    <w:rPr>
      <w:rFonts w:eastAsia="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A4779"/>
    <w:rPr>
      <w:rFonts w:ascii="Times New Roman" w:hAnsi="Times New Roman" w:cs="Times New Roman"/>
      <w:b/>
      <w:bCs/>
      <w:kern w:val="36"/>
      <w:sz w:val="48"/>
      <w:szCs w:val="48"/>
      <w:lang w:eastAsia="en-GB"/>
    </w:rPr>
  </w:style>
  <w:style w:type="paragraph" w:customStyle="1" w:styleId="FirstParagraph">
    <w:name w:val="First Paragraph"/>
    <w:basedOn w:val="BodyText"/>
    <w:next w:val="BodyText"/>
    <w:uiPriority w:val="99"/>
    <w:rsid w:val="00D71B29"/>
    <w:pPr>
      <w:spacing w:before="180" w:after="180" w:line="240" w:lineRule="auto"/>
    </w:pPr>
    <w:rPr>
      <w:szCs w:val="24"/>
      <w:lang w:val="en-US"/>
    </w:rPr>
  </w:style>
  <w:style w:type="paragraph" w:styleId="BodyText">
    <w:name w:val="Body Text"/>
    <w:basedOn w:val="Normal"/>
    <w:link w:val="BodyTextChar"/>
    <w:uiPriority w:val="99"/>
    <w:rsid w:val="00D71B29"/>
    <w:pPr>
      <w:spacing w:after="120"/>
    </w:pPr>
  </w:style>
  <w:style w:type="character" w:customStyle="1" w:styleId="BodyTextChar">
    <w:name w:val="Body Text Char"/>
    <w:link w:val="BodyText"/>
    <w:uiPriority w:val="99"/>
    <w:locked/>
    <w:rsid w:val="00D71B29"/>
    <w:rPr>
      <w:rFonts w:cs="Times New Roman"/>
    </w:rPr>
  </w:style>
  <w:style w:type="character" w:customStyle="1" w:styleId="VerbatimChar">
    <w:name w:val="Verbatim Char"/>
    <w:link w:val="SourceCode"/>
    <w:uiPriority w:val="99"/>
    <w:locked/>
    <w:rsid w:val="008B4717"/>
    <w:rPr>
      <w:rFonts w:ascii="Consolas" w:hAnsi="Consolas" w:cs="Times New Roman"/>
      <w:shd w:val="clear" w:color="auto" w:fill="F8F8F8"/>
    </w:rPr>
  </w:style>
  <w:style w:type="paragraph" w:customStyle="1" w:styleId="SourceCode">
    <w:name w:val="Source Code"/>
    <w:basedOn w:val="Normal"/>
    <w:link w:val="VerbatimChar"/>
    <w:uiPriority w:val="99"/>
    <w:rsid w:val="008B4717"/>
    <w:pPr>
      <w:shd w:val="clear" w:color="auto" w:fill="F8F8F8"/>
      <w:wordWrap w:val="0"/>
      <w:spacing w:line="240" w:lineRule="auto"/>
    </w:pPr>
    <w:rPr>
      <w:rFonts w:ascii="Consolas" w:hAnsi="Consolas"/>
    </w:rPr>
  </w:style>
  <w:style w:type="paragraph" w:styleId="Bibliography">
    <w:name w:val="Bibliography"/>
    <w:basedOn w:val="Normal"/>
    <w:uiPriority w:val="99"/>
    <w:rsid w:val="007B62B9"/>
    <w:pPr>
      <w:spacing w:line="240" w:lineRule="auto"/>
    </w:pPr>
    <w:rPr>
      <w:szCs w:val="24"/>
      <w:lang w:val="en-US"/>
    </w:rPr>
  </w:style>
  <w:style w:type="character" w:styleId="Hyperlink">
    <w:name w:val="Hyperlink"/>
    <w:uiPriority w:val="99"/>
    <w:rsid w:val="007B62B9"/>
    <w:rPr>
      <w:rFonts w:cs="Times New Roman"/>
      <w:color w:val="4F81BD"/>
    </w:rPr>
  </w:style>
  <w:style w:type="paragraph" w:styleId="BalloonText">
    <w:name w:val="Balloon Text"/>
    <w:basedOn w:val="Normal"/>
    <w:link w:val="BalloonTextChar"/>
    <w:uiPriority w:val="99"/>
    <w:semiHidden/>
    <w:rsid w:val="00E93764"/>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E93764"/>
    <w:rPr>
      <w:rFonts w:ascii="Tahoma" w:hAnsi="Tahoma" w:cs="Tahoma"/>
      <w:sz w:val="16"/>
      <w:szCs w:val="16"/>
    </w:rPr>
  </w:style>
  <w:style w:type="paragraph" w:customStyle="1" w:styleId="Compact">
    <w:name w:val="Compact"/>
    <w:basedOn w:val="BodyText"/>
    <w:uiPriority w:val="99"/>
    <w:rsid w:val="001667C1"/>
    <w:pPr>
      <w:spacing w:before="36" w:after="36" w:line="240" w:lineRule="auto"/>
    </w:pPr>
    <w:rPr>
      <w:szCs w:val="24"/>
      <w:lang w:val="en-US"/>
    </w:rPr>
  </w:style>
  <w:style w:type="paragraph" w:customStyle="1" w:styleId="Default">
    <w:name w:val="Default"/>
    <w:uiPriority w:val="99"/>
    <w:rsid w:val="00812974"/>
    <w:pPr>
      <w:autoSpaceDE w:val="0"/>
      <w:autoSpaceDN w:val="0"/>
      <w:adjustRightInd w:val="0"/>
    </w:pPr>
    <w:rPr>
      <w:rFonts w:ascii="Times New Roman" w:hAnsi="Times New Roman"/>
      <w:color w:val="000000"/>
      <w:sz w:val="24"/>
      <w:szCs w:val="24"/>
      <w:lang w:eastAsia="en-US"/>
    </w:rPr>
  </w:style>
  <w:style w:type="paragraph" w:customStyle="1" w:styleId="Pa4">
    <w:name w:val="Pa4"/>
    <w:basedOn w:val="Default"/>
    <w:next w:val="Default"/>
    <w:uiPriority w:val="99"/>
    <w:rsid w:val="00812974"/>
    <w:pPr>
      <w:spacing w:line="241" w:lineRule="atLeast"/>
    </w:pPr>
    <w:rPr>
      <w:color w:val="auto"/>
    </w:rPr>
  </w:style>
  <w:style w:type="character" w:customStyle="1" w:styleId="A0">
    <w:name w:val="A0"/>
    <w:uiPriority w:val="99"/>
    <w:rsid w:val="00812974"/>
    <w:rPr>
      <w:color w:val="000000"/>
      <w:sz w:val="20"/>
    </w:rPr>
  </w:style>
  <w:style w:type="paragraph" w:styleId="Header">
    <w:name w:val="header"/>
    <w:basedOn w:val="Normal"/>
    <w:link w:val="HeaderChar"/>
    <w:uiPriority w:val="99"/>
    <w:rsid w:val="00926F04"/>
    <w:pPr>
      <w:tabs>
        <w:tab w:val="center" w:pos="4513"/>
        <w:tab w:val="right" w:pos="9026"/>
      </w:tabs>
      <w:spacing w:after="0" w:line="240" w:lineRule="auto"/>
    </w:pPr>
  </w:style>
  <w:style w:type="character" w:customStyle="1" w:styleId="HeaderChar">
    <w:name w:val="Header Char"/>
    <w:link w:val="Header"/>
    <w:uiPriority w:val="99"/>
    <w:locked/>
    <w:rsid w:val="00926F04"/>
    <w:rPr>
      <w:rFonts w:cs="Times New Roman"/>
    </w:rPr>
  </w:style>
  <w:style w:type="paragraph" w:styleId="Footer">
    <w:name w:val="footer"/>
    <w:basedOn w:val="Normal"/>
    <w:link w:val="FooterChar"/>
    <w:uiPriority w:val="99"/>
    <w:rsid w:val="00926F04"/>
    <w:pPr>
      <w:tabs>
        <w:tab w:val="center" w:pos="4513"/>
        <w:tab w:val="right" w:pos="9026"/>
      </w:tabs>
      <w:spacing w:after="0" w:line="240" w:lineRule="auto"/>
    </w:pPr>
  </w:style>
  <w:style w:type="character" w:customStyle="1" w:styleId="FooterChar">
    <w:name w:val="Footer Char"/>
    <w:link w:val="Footer"/>
    <w:uiPriority w:val="99"/>
    <w:locked/>
    <w:rsid w:val="00926F04"/>
    <w:rPr>
      <w:rFonts w:cs="Times New Roman"/>
    </w:rPr>
  </w:style>
  <w:style w:type="character" w:customStyle="1" w:styleId="A1">
    <w:name w:val="A1"/>
    <w:uiPriority w:val="99"/>
    <w:rsid w:val="00750F36"/>
    <w:rPr>
      <w:b/>
      <w:color w:val="000000"/>
      <w:sz w:val="28"/>
    </w:rPr>
  </w:style>
  <w:style w:type="character" w:customStyle="1" w:styleId="A2">
    <w:name w:val="A2"/>
    <w:uiPriority w:val="99"/>
    <w:rsid w:val="00750F36"/>
    <w:rPr>
      <w:color w:val="000000"/>
      <w:sz w:val="11"/>
    </w:rPr>
  </w:style>
  <w:style w:type="paragraph" w:styleId="Caption">
    <w:name w:val="caption"/>
    <w:basedOn w:val="Normal"/>
    <w:next w:val="Normal"/>
    <w:uiPriority w:val="99"/>
    <w:qFormat/>
    <w:rsid w:val="0064626B"/>
    <w:pPr>
      <w:spacing w:line="240" w:lineRule="auto"/>
    </w:pPr>
    <w:rPr>
      <w:b/>
      <w:bCs/>
      <w:color w:val="4F81BD"/>
      <w:sz w:val="18"/>
      <w:szCs w:val="18"/>
    </w:rPr>
  </w:style>
  <w:style w:type="character" w:styleId="CommentReference">
    <w:name w:val="annotation reference"/>
    <w:uiPriority w:val="99"/>
    <w:semiHidden/>
    <w:rsid w:val="00802A9E"/>
    <w:rPr>
      <w:rFonts w:cs="Times New Roman"/>
      <w:sz w:val="16"/>
      <w:szCs w:val="16"/>
    </w:rPr>
  </w:style>
  <w:style w:type="paragraph" w:styleId="CommentText">
    <w:name w:val="annotation text"/>
    <w:basedOn w:val="Normal"/>
    <w:link w:val="CommentTextChar"/>
    <w:uiPriority w:val="99"/>
    <w:rsid w:val="00802A9E"/>
    <w:pPr>
      <w:spacing w:line="240" w:lineRule="auto"/>
    </w:pPr>
    <w:rPr>
      <w:sz w:val="20"/>
      <w:szCs w:val="20"/>
    </w:rPr>
  </w:style>
  <w:style w:type="character" w:customStyle="1" w:styleId="CommentTextChar">
    <w:name w:val="Comment Text Char"/>
    <w:link w:val="CommentText"/>
    <w:uiPriority w:val="99"/>
    <w:locked/>
    <w:rsid w:val="00802A9E"/>
    <w:rPr>
      <w:rFonts w:cs="Times New Roman"/>
      <w:sz w:val="20"/>
      <w:szCs w:val="20"/>
    </w:rPr>
  </w:style>
  <w:style w:type="paragraph" w:styleId="CommentSubject">
    <w:name w:val="annotation subject"/>
    <w:basedOn w:val="CommentText"/>
    <w:next w:val="CommentText"/>
    <w:link w:val="CommentSubjectChar"/>
    <w:uiPriority w:val="99"/>
    <w:semiHidden/>
    <w:rsid w:val="00802A9E"/>
    <w:rPr>
      <w:b/>
      <w:bCs/>
    </w:rPr>
  </w:style>
  <w:style w:type="character" w:customStyle="1" w:styleId="CommentSubjectChar">
    <w:name w:val="Comment Subject Char"/>
    <w:link w:val="CommentSubject"/>
    <w:uiPriority w:val="99"/>
    <w:semiHidden/>
    <w:locked/>
    <w:rsid w:val="00802A9E"/>
    <w:rPr>
      <w:rFonts w:cs="Times New Roman"/>
      <w:b/>
      <w:bCs/>
      <w:sz w:val="20"/>
      <w:szCs w:val="20"/>
    </w:rPr>
  </w:style>
  <w:style w:type="character" w:styleId="LineNumber">
    <w:name w:val="line number"/>
    <w:uiPriority w:val="99"/>
    <w:semiHidden/>
    <w:rsid w:val="00745F74"/>
    <w:rPr>
      <w:rFonts w:cs="Times New Roman"/>
    </w:rPr>
  </w:style>
  <w:style w:type="paragraph" w:styleId="ListParagraph">
    <w:name w:val="List Paragraph"/>
    <w:basedOn w:val="Normal"/>
    <w:uiPriority w:val="99"/>
    <w:qFormat/>
    <w:rsid w:val="00303104"/>
    <w:pPr>
      <w:ind w:left="720"/>
      <w:contextualSpacing/>
    </w:pPr>
  </w:style>
  <w:style w:type="character" w:styleId="Emphasis">
    <w:name w:val="Emphasis"/>
    <w:uiPriority w:val="99"/>
    <w:qFormat/>
    <w:rsid w:val="00A11185"/>
    <w:rPr>
      <w:rFonts w:cs="Times New Roman"/>
      <w:i/>
      <w:iCs/>
    </w:rPr>
  </w:style>
  <w:style w:type="paragraph" w:styleId="EndnoteText">
    <w:name w:val="endnote text"/>
    <w:basedOn w:val="Normal"/>
    <w:link w:val="EndnoteTextChar"/>
    <w:uiPriority w:val="99"/>
    <w:semiHidden/>
    <w:rsid w:val="00F32C14"/>
    <w:pPr>
      <w:spacing w:after="0" w:line="240" w:lineRule="auto"/>
    </w:pPr>
    <w:rPr>
      <w:sz w:val="20"/>
      <w:szCs w:val="20"/>
    </w:rPr>
  </w:style>
  <w:style w:type="character" w:customStyle="1" w:styleId="EndnoteTextChar">
    <w:name w:val="Endnote Text Char"/>
    <w:link w:val="EndnoteText"/>
    <w:uiPriority w:val="99"/>
    <w:semiHidden/>
    <w:locked/>
    <w:rsid w:val="00F32C14"/>
    <w:rPr>
      <w:rFonts w:ascii="Times New Roman" w:hAnsi="Times New Roman" w:cs="Times New Roman"/>
      <w:sz w:val="20"/>
      <w:szCs w:val="20"/>
    </w:rPr>
  </w:style>
  <w:style w:type="character" w:styleId="EndnoteReference">
    <w:name w:val="endnote reference"/>
    <w:uiPriority w:val="99"/>
    <w:semiHidden/>
    <w:rsid w:val="00F32C14"/>
    <w:rPr>
      <w:rFonts w:cs="Times New Roman"/>
      <w:vertAlign w:val="superscript"/>
    </w:rPr>
  </w:style>
  <w:style w:type="paragraph" w:styleId="FootnoteText">
    <w:name w:val="footnote text"/>
    <w:basedOn w:val="Normal"/>
    <w:link w:val="FootnoteTextChar"/>
    <w:uiPriority w:val="99"/>
    <w:semiHidden/>
    <w:rsid w:val="00F32C14"/>
    <w:pPr>
      <w:spacing w:after="0" w:line="240" w:lineRule="auto"/>
    </w:pPr>
    <w:rPr>
      <w:sz w:val="20"/>
      <w:szCs w:val="20"/>
    </w:rPr>
  </w:style>
  <w:style w:type="character" w:customStyle="1" w:styleId="FootnoteTextChar">
    <w:name w:val="Footnote Text Char"/>
    <w:link w:val="FootnoteText"/>
    <w:uiPriority w:val="99"/>
    <w:semiHidden/>
    <w:locked/>
    <w:rsid w:val="00F32C14"/>
    <w:rPr>
      <w:rFonts w:ascii="Times New Roman" w:hAnsi="Times New Roman" w:cs="Times New Roman"/>
      <w:sz w:val="20"/>
      <w:szCs w:val="20"/>
    </w:rPr>
  </w:style>
  <w:style w:type="character" w:styleId="FootnoteReference">
    <w:name w:val="footnote reference"/>
    <w:uiPriority w:val="99"/>
    <w:semiHidden/>
    <w:rsid w:val="00F32C14"/>
    <w:rPr>
      <w:rFonts w:cs="Times New Roman"/>
      <w:vertAlign w:val="superscript"/>
    </w:rPr>
  </w:style>
  <w:style w:type="paragraph" w:styleId="HTMLPreformatted">
    <w:name w:val="HTML Preformatted"/>
    <w:basedOn w:val="Normal"/>
    <w:link w:val="HTMLPreformattedChar"/>
    <w:uiPriority w:val="99"/>
    <w:rsid w:val="003A66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link w:val="HTMLPreformatted"/>
    <w:uiPriority w:val="99"/>
    <w:locked/>
    <w:rsid w:val="003A66F7"/>
    <w:rPr>
      <w:rFonts w:ascii="Courier New" w:hAnsi="Courier New" w:cs="Courier New"/>
      <w:sz w:val="20"/>
      <w:szCs w:val="20"/>
      <w:lang w:eastAsia="en-GB"/>
    </w:rPr>
  </w:style>
  <w:style w:type="character" w:customStyle="1" w:styleId="separator">
    <w:name w:val="separator"/>
    <w:uiPriority w:val="99"/>
    <w:rsid w:val="00DD66E8"/>
    <w:rPr>
      <w:rFonts w:cs="Times New Roman"/>
    </w:rPr>
  </w:style>
  <w:style w:type="character" w:customStyle="1" w:styleId="hidden-author">
    <w:name w:val="hidden-author"/>
    <w:uiPriority w:val="99"/>
    <w:rsid w:val="00DD66E8"/>
    <w:rPr>
      <w:rFonts w:cs="Times New Roman"/>
    </w:rPr>
  </w:style>
  <w:style w:type="character" w:customStyle="1" w:styleId="journaltitle">
    <w:name w:val="journaltitle"/>
    <w:uiPriority w:val="99"/>
    <w:rsid w:val="00FA4779"/>
    <w:rPr>
      <w:rFonts w:cs="Times New Roman"/>
    </w:rPr>
  </w:style>
  <w:style w:type="character" w:customStyle="1" w:styleId="pubyear">
    <w:name w:val="pubyear"/>
    <w:uiPriority w:val="99"/>
    <w:rsid w:val="00FA4779"/>
    <w:rPr>
      <w:rFonts w:cs="Times New Roman"/>
    </w:rPr>
  </w:style>
  <w:style w:type="character" w:customStyle="1" w:styleId="vol">
    <w:name w:val="vol"/>
    <w:uiPriority w:val="99"/>
    <w:rsid w:val="00FA4779"/>
    <w:rPr>
      <w:rFonts w:cs="Times New Roman"/>
    </w:rPr>
  </w:style>
  <w:style w:type="character" w:customStyle="1" w:styleId="citedissue">
    <w:name w:val="citedissue"/>
    <w:uiPriority w:val="99"/>
    <w:rsid w:val="00FA4779"/>
    <w:rPr>
      <w:rFonts w:cs="Times New Roman"/>
    </w:rPr>
  </w:style>
  <w:style w:type="character" w:customStyle="1" w:styleId="pagefirst">
    <w:name w:val="pagefirst"/>
    <w:uiPriority w:val="99"/>
    <w:rsid w:val="00FA4779"/>
    <w:rPr>
      <w:rFonts w:cs="Times New Roman"/>
    </w:rPr>
  </w:style>
  <w:style w:type="character" w:customStyle="1" w:styleId="pagelast">
    <w:name w:val="pagelast"/>
    <w:uiPriority w:val="99"/>
    <w:rsid w:val="00FA4779"/>
    <w:rPr>
      <w:rFonts w:cs="Times New Roman"/>
    </w:rPr>
  </w:style>
  <w:style w:type="paragraph" w:styleId="Revision">
    <w:name w:val="Revision"/>
    <w:hidden/>
    <w:uiPriority w:val="99"/>
    <w:semiHidden/>
    <w:rsid w:val="003D695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80311">
      <w:bodyDiv w:val="1"/>
      <w:marLeft w:val="0"/>
      <w:marRight w:val="0"/>
      <w:marTop w:val="0"/>
      <w:marBottom w:val="0"/>
      <w:divBdr>
        <w:top w:val="none" w:sz="0" w:space="0" w:color="auto"/>
        <w:left w:val="none" w:sz="0" w:space="0" w:color="auto"/>
        <w:bottom w:val="none" w:sz="0" w:space="0" w:color="auto"/>
        <w:right w:val="none" w:sz="0" w:space="0" w:color="auto"/>
      </w:divBdr>
    </w:div>
    <w:div w:id="1769308160">
      <w:marLeft w:val="0"/>
      <w:marRight w:val="0"/>
      <w:marTop w:val="0"/>
      <w:marBottom w:val="0"/>
      <w:divBdr>
        <w:top w:val="none" w:sz="0" w:space="0" w:color="auto"/>
        <w:left w:val="none" w:sz="0" w:space="0" w:color="auto"/>
        <w:bottom w:val="none" w:sz="0" w:space="0" w:color="auto"/>
        <w:right w:val="none" w:sz="0" w:space="0" w:color="auto"/>
      </w:divBdr>
    </w:div>
    <w:div w:id="1769308161">
      <w:marLeft w:val="0"/>
      <w:marRight w:val="0"/>
      <w:marTop w:val="0"/>
      <w:marBottom w:val="0"/>
      <w:divBdr>
        <w:top w:val="none" w:sz="0" w:space="0" w:color="auto"/>
        <w:left w:val="none" w:sz="0" w:space="0" w:color="auto"/>
        <w:bottom w:val="none" w:sz="0" w:space="0" w:color="auto"/>
        <w:right w:val="none" w:sz="0" w:space="0" w:color="auto"/>
      </w:divBdr>
    </w:div>
    <w:div w:id="1769308162">
      <w:marLeft w:val="0"/>
      <w:marRight w:val="0"/>
      <w:marTop w:val="0"/>
      <w:marBottom w:val="0"/>
      <w:divBdr>
        <w:top w:val="none" w:sz="0" w:space="0" w:color="auto"/>
        <w:left w:val="none" w:sz="0" w:space="0" w:color="auto"/>
        <w:bottom w:val="none" w:sz="0" w:space="0" w:color="auto"/>
        <w:right w:val="none" w:sz="0" w:space="0" w:color="auto"/>
      </w:divBdr>
    </w:div>
    <w:div w:id="1769308163">
      <w:marLeft w:val="0"/>
      <w:marRight w:val="0"/>
      <w:marTop w:val="0"/>
      <w:marBottom w:val="0"/>
      <w:divBdr>
        <w:top w:val="none" w:sz="0" w:space="0" w:color="auto"/>
        <w:left w:val="none" w:sz="0" w:space="0" w:color="auto"/>
        <w:bottom w:val="none" w:sz="0" w:space="0" w:color="auto"/>
        <w:right w:val="none" w:sz="0" w:space="0" w:color="auto"/>
      </w:divBdr>
    </w:div>
    <w:div w:id="17693081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oi.org/10.1017/S175526721300105X"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676D0E-064B-4453-A1F7-D656E56B1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1</Pages>
  <Words>6384</Words>
  <Characters>36392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Running head: Appoo et al</vt:lpstr>
    </vt:vector>
  </TitlesOfParts>
  <Company/>
  <LinksUpToDate>false</LinksUpToDate>
  <CharactersWithSpaces>42691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Appoo et al</dc:title>
  <dc:creator>User</dc:creator>
  <cp:lastModifiedBy>NB</cp:lastModifiedBy>
  <cp:revision>10</cp:revision>
  <dcterms:created xsi:type="dcterms:W3CDTF">2018-06-15T10:42:00Z</dcterms:created>
  <dcterms:modified xsi:type="dcterms:W3CDTF">2018-06-19T22:30:00Z</dcterms:modified>
</cp:coreProperties>
</file>